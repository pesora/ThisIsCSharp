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B11B7" w14:textId="77777777" w:rsidR="000A5564" w:rsidRDefault="00CF77BF" w:rsidP="00936E88">
      <w:pPr>
        <w:pStyle w:val="1"/>
        <w:ind w:rightChars="412" w:right="989"/>
        <w:divId w:val="1641500711"/>
        <w:rPr>
          <w:sz w:val="18"/>
          <w:szCs w:val="18"/>
        </w:rPr>
      </w:pPr>
      <w:r>
        <w:rPr>
          <w:rFonts w:hint="eastAsia"/>
          <w:sz w:val="18"/>
          <w:szCs w:val="18"/>
        </w:rPr>
        <w:t>31. C# Delegate(델리게이트), C#델리게이트체인,delegate chain, 버블정렬,Bubble Sort</w:t>
      </w:r>
    </w:p>
    <w:p w14:paraId="70E36874" w14:textId="77777777" w:rsidR="000A5564" w:rsidRDefault="00CF77BF" w:rsidP="00936E88">
      <w:pPr>
        <w:ind w:rightChars="412" w:right="989"/>
        <w:divId w:val="1387295660"/>
        <w:rPr>
          <w:rFonts w:ascii="돋움" w:eastAsia="돋움" w:hAnsi="돋움"/>
          <w:sz w:val="18"/>
          <w:szCs w:val="18"/>
        </w:rPr>
      </w:pPr>
      <w:r>
        <w:rPr>
          <w:rStyle w:val="member1"/>
          <w:rFonts w:ascii="돋움" w:eastAsia="돋움" w:hAnsi="돋움" w:hint="eastAsia"/>
          <w:sz w:val="18"/>
          <w:szCs w:val="18"/>
        </w:rPr>
        <w:t>오라클자바</w:t>
      </w:r>
      <w:r>
        <w:rPr>
          <w:rFonts w:ascii="돋움" w:eastAsia="돋움" w:hAnsi="돋움" w:hint="eastAsia"/>
          <w:sz w:val="18"/>
          <w:szCs w:val="18"/>
        </w:rPr>
        <w:t xml:space="preserve"> 0 4,309 </w:t>
      </w:r>
      <w:r>
        <w:rPr>
          <w:rStyle w:val="pull-right"/>
          <w:rFonts w:ascii="돋움" w:eastAsia="돋움" w:hAnsi="돋움" w:hint="eastAsia"/>
          <w:sz w:val="18"/>
          <w:szCs w:val="18"/>
        </w:rPr>
        <w:t xml:space="preserve">2014.02.16 08:43 </w:t>
      </w:r>
    </w:p>
    <w:p w14:paraId="5F2B2C37" w14:textId="77777777" w:rsidR="000A5564" w:rsidRDefault="00CF77BF" w:rsidP="00936E88">
      <w:pPr>
        <w:ind w:rightChars="412" w:right="989"/>
        <w:divId w:val="1800801955"/>
        <w:rPr>
          <w:rFonts w:ascii="돋움" w:eastAsia="돋움" w:hAnsi="돋움"/>
          <w:sz w:val="18"/>
          <w:szCs w:val="18"/>
        </w:rPr>
      </w:pPr>
      <w:r>
        <w:rPr>
          <w:rFonts w:ascii="바탕" w:eastAsia="바탕" w:hAnsi="바탕" w:hint="eastAsia"/>
          <w:b/>
          <w:bCs/>
          <w:sz w:val="20"/>
          <w:szCs w:val="20"/>
        </w:rPr>
        <w:t>C# Delegate(델리게이트), C#델리게이트체인,delegate chain, 버블정렬,Bubble Sort</w:t>
      </w:r>
    </w:p>
    <w:p w14:paraId="164C2069" w14:textId="77777777" w:rsidR="000A5564" w:rsidRDefault="00CF77BF" w:rsidP="00936E88">
      <w:pPr>
        <w:ind w:rightChars="412" w:right="989"/>
        <w:divId w:val="80303083"/>
        <w:rPr>
          <w:rFonts w:ascii="돋움" w:eastAsia="돋움" w:hAnsi="돋움"/>
          <w:sz w:val="18"/>
          <w:szCs w:val="18"/>
        </w:rPr>
      </w:pPr>
      <w:r>
        <w:rPr>
          <w:rFonts w:ascii="돋움" w:eastAsia="돋움" w:hAnsi="돋움" w:hint="eastAsia"/>
          <w:sz w:val="18"/>
          <w:szCs w:val="18"/>
        </w:rPr>
        <w:t> </w:t>
      </w:r>
    </w:p>
    <w:p w14:paraId="01841B3D" w14:textId="77777777" w:rsidR="000A5564" w:rsidRDefault="00CF77BF" w:rsidP="00936E88">
      <w:pPr>
        <w:ind w:rightChars="412" w:right="989"/>
        <w:divId w:val="2086951538"/>
        <w:rPr>
          <w:rFonts w:ascii="돋움" w:eastAsia="돋움" w:hAnsi="돋움"/>
          <w:sz w:val="18"/>
          <w:szCs w:val="18"/>
        </w:rPr>
      </w:pPr>
      <w:r>
        <w:rPr>
          <w:rFonts w:ascii="바탕" w:eastAsia="바탕" w:hAnsi="바탕" w:hint="eastAsia"/>
          <w:sz w:val="20"/>
          <w:szCs w:val="20"/>
        </w:rPr>
        <w:t xml:space="preserve">델리게이트(Deligate)는 대리자라고 하는데 </w:t>
      </w:r>
      <w:r w:rsidRPr="00C15124">
        <w:rPr>
          <w:rFonts w:ascii="바탕" w:eastAsia="바탕" w:hAnsi="바탕" w:hint="eastAsia"/>
          <w:sz w:val="20"/>
          <w:szCs w:val="20"/>
          <w:u w:val="thick" w:color="C00000"/>
        </w:rPr>
        <w:t>C의 함수 포인터와 유사</w:t>
      </w:r>
      <w:r>
        <w:rPr>
          <w:rFonts w:ascii="바탕" w:eastAsia="바탕" w:hAnsi="바탕" w:hint="eastAsia"/>
          <w:sz w:val="20"/>
          <w:szCs w:val="20"/>
        </w:rPr>
        <w:t>한데 메소드의 참조를 포함한다. 즉, 자기 자신이 실제로 하는 일은 없고 단지 자기가 가리키고 있는 메서드(함수)를 호출하는 역할을 하는 것이다.</w:t>
      </w:r>
    </w:p>
    <w:p w14:paraId="4415A463" w14:textId="04973314" w:rsidR="000A5564" w:rsidRDefault="000A5564" w:rsidP="00936E88">
      <w:pPr>
        <w:ind w:rightChars="412" w:right="989"/>
        <w:divId w:val="2056654769"/>
        <w:rPr>
          <w:rFonts w:ascii="돋움" w:eastAsia="돋움" w:hAnsi="돋움"/>
          <w:sz w:val="18"/>
          <w:szCs w:val="18"/>
        </w:rPr>
      </w:pPr>
    </w:p>
    <w:p w14:paraId="0D5050C5" w14:textId="77777777" w:rsidR="000A5564" w:rsidRDefault="00CF77BF" w:rsidP="00936E88">
      <w:pPr>
        <w:pStyle w:val="a5"/>
        <w:ind w:rightChars="412" w:right="989"/>
        <w:divId w:val="2056654769"/>
        <w:rPr>
          <w:rFonts w:ascii="돋움" w:eastAsia="돋움" w:hAnsi="돋움"/>
          <w:sz w:val="18"/>
          <w:szCs w:val="18"/>
        </w:rPr>
      </w:pPr>
      <w:r>
        <w:rPr>
          <w:rFonts w:ascii="바탕" w:eastAsia="바탕" w:hAnsi="바탕" w:hint="eastAsia"/>
          <w:sz w:val="20"/>
          <w:szCs w:val="20"/>
        </w:rPr>
        <w:t> </w:t>
      </w:r>
    </w:p>
    <w:p w14:paraId="5D375C99" w14:textId="77777777" w:rsidR="000A5564" w:rsidRDefault="00CF77BF" w:rsidP="00936E88">
      <w:pPr>
        <w:ind w:rightChars="412" w:right="989"/>
        <w:divId w:val="203373595"/>
        <w:rPr>
          <w:rFonts w:ascii="돋움" w:eastAsia="돋움" w:hAnsi="돋움"/>
          <w:sz w:val="18"/>
          <w:szCs w:val="18"/>
        </w:rPr>
      </w:pPr>
      <w:r>
        <w:rPr>
          <w:rFonts w:ascii="바탕" w:eastAsia="바탕" w:hAnsi="바탕" w:hint="eastAsia"/>
          <w:sz w:val="20"/>
          <w:szCs w:val="20"/>
        </w:rPr>
        <w:t>결국 델리게이트(Delegate)는 메소드에 대한 참조를 저장 하는 것인데 이렇게 메소드에 대한 참조를 가리키고 있다는 것으로 인해 불가능한 작업등이 가능해진다. 예를 들면 Delegete를 다른 함수의 인자로 넘겨주게 되면 그 함수는 델리게이트가 보내 주는 함수의 참조를 이용하여 실행 시점에 호출될 함수를 결정 할 수 있는 것이다.</w:t>
      </w:r>
    </w:p>
    <w:p w14:paraId="2FE83AEA" w14:textId="77777777" w:rsidR="000A5564" w:rsidRDefault="00CF77BF" w:rsidP="00936E88">
      <w:pPr>
        <w:pStyle w:val="a5"/>
        <w:ind w:rightChars="412" w:right="989"/>
        <w:divId w:val="7754626"/>
        <w:rPr>
          <w:rFonts w:ascii="돋움" w:eastAsia="돋움" w:hAnsi="돋움"/>
          <w:sz w:val="18"/>
          <w:szCs w:val="18"/>
        </w:rPr>
      </w:pPr>
      <w:r>
        <w:rPr>
          <w:rFonts w:ascii="바탕" w:eastAsia="바탕" w:hAnsi="바탕" w:hint="eastAsia"/>
          <w:sz w:val="20"/>
          <w:szCs w:val="20"/>
        </w:rPr>
        <w:t> </w:t>
      </w:r>
    </w:p>
    <w:p w14:paraId="7B28FAF8" w14:textId="77777777" w:rsidR="000A5564" w:rsidRDefault="00CF77BF" w:rsidP="00936E88">
      <w:pPr>
        <w:ind w:rightChars="412" w:right="989"/>
        <w:divId w:val="1359893048"/>
        <w:rPr>
          <w:rFonts w:ascii="돋움" w:eastAsia="돋움" w:hAnsi="돋움"/>
          <w:sz w:val="18"/>
          <w:szCs w:val="18"/>
        </w:rPr>
      </w:pPr>
      <w:r>
        <w:rPr>
          <w:rFonts w:ascii="바탕" w:eastAsia="바탕" w:hAnsi="바탕" w:hint="eastAsia"/>
          <w:sz w:val="20"/>
          <w:szCs w:val="20"/>
        </w:rPr>
        <w:t xml:space="preserve">델리게이트의 이해를 위해서는 콜백(CallBack)에 대해 알아야 하는데 어떤 일을 해줄 코드를 두고 실제 할 일은 컴파일 타임이 아닌 런타임에 부여하는 데 이 </w:t>
      </w:r>
      <w:r>
        <w:rPr>
          <w:rFonts w:ascii="Times New Roman" w:eastAsia="돋움" w:hAnsi="Times New Roman" w:cs="Times New Roman"/>
          <w:sz w:val="20"/>
          <w:szCs w:val="20"/>
        </w:rPr>
        <w:t>“</w:t>
      </w:r>
      <w:r>
        <w:rPr>
          <w:rFonts w:ascii="바탕" w:eastAsia="바탕" w:hAnsi="바탕" w:hint="eastAsia"/>
          <w:sz w:val="20"/>
          <w:szCs w:val="20"/>
        </w:rPr>
        <w:t>일</w:t>
      </w:r>
      <w:r>
        <w:rPr>
          <w:rFonts w:ascii="Times New Roman" w:eastAsia="돋움" w:hAnsi="Times New Roman" w:cs="Times New Roman"/>
          <w:sz w:val="20"/>
          <w:szCs w:val="20"/>
        </w:rPr>
        <w:t>”</w:t>
      </w:r>
      <w:r>
        <w:rPr>
          <w:rFonts w:ascii="바탕" w:eastAsia="바탕" w:hAnsi="바탕" w:hint="eastAsia"/>
          <w:sz w:val="20"/>
          <w:szCs w:val="20"/>
        </w:rPr>
        <w:t>을 콜백 이라 한다. C# 델리게이트는 이 콜백을 구현하기 위해 사용되는 것인 데 델리게이트에 메소드의 주소를 할당한 후 델리게이트를 호출하면 델리게이트가 메소드를 호출해 주는 것이다.</w:t>
      </w:r>
    </w:p>
    <w:p w14:paraId="6E3105BC" w14:textId="77777777" w:rsidR="000A5564" w:rsidRDefault="00CF77BF" w:rsidP="00936E88">
      <w:pPr>
        <w:pStyle w:val="a5"/>
        <w:ind w:rightChars="412" w:right="989"/>
        <w:divId w:val="1060834479"/>
        <w:rPr>
          <w:rFonts w:ascii="돋움" w:eastAsia="돋움" w:hAnsi="돋움"/>
          <w:sz w:val="18"/>
          <w:szCs w:val="18"/>
        </w:rPr>
      </w:pPr>
      <w:r>
        <w:rPr>
          <w:rFonts w:ascii="바탕" w:eastAsia="바탕" w:hAnsi="바탕" w:hint="eastAsia"/>
          <w:sz w:val="20"/>
          <w:szCs w:val="20"/>
        </w:rPr>
        <w:t> </w:t>
      </w:r>
    </w:p>
    <w:p w14:paraId="69B5F10F" w14:textId="77777777" w:rsidR="000A5564" w:rsidRDefault="00CF77BF" w:rsidP="00936E88">
      <w:pPr>
        <w:ind w:rightChars="412" w:right="989"/>
        <w:divId w:val="361563446"/>
        <w:rPr>
          <w:rFonts w:ascii="돋움" w:eastAsia="돋움" w:hAnsi="돋움"/>
          <w:sz w:val="18"/>
          <w:szCs w:val="18"/>
        </w:rPr>
      </w:pPr>
      <w:r>
        <w:rPr>
          <w:rFonts w:ascii="바탕" w:eastAsia="바탕" w:hAnsi="바탕" w:hint="eastAsia"/>
          <w:sz w:val="20"/>
          <w:szCs w:val="20"/>
        </w:rPr>
        <w:t>델리게이트는 쓰레드와 이벤트에서 주로 이용 할 수 있다는 것은 참고로 알아 두자.</w:t>
      </w:r>
    </w:p>
    <w:p w14:paraId="03EDBEB8" w14:textId="77777777" w:rsidR="000A5564" w:rsidRDefault="00CF77BF" w:rsidP="00936E88">
      <w:pPr>
        <w:pStyle w:val="a5"/>
        <w:ind w:rightChars="412" w:right="989"/>
        <w:divId w:val="1928734468"/>
        <w:rPr>
          <w:rFonts w:ascii="돋움" w:eastAsia="돋움" w:hAnsi="돋움"/>
          <w:sz w:val="18"/>
          <w:szCs w:val="18"/>
        </w:rPr>
      </w:pPr>
      <w:r>
        <w:rPr>
          <w:rFonts w:ascii="바탕" w:eastAsia="바탕" w:hAnsi="바탕" w:hint="eastAsia"/>
          <w:sz w:val="20"/>
          <w:szCs w:val="20"/>
        </w:rPr>
        <w:t> </w:t>
      </w:r>
    </w:p>
    <w:p w14:paraId="52BA4C65" w14:textId="77777777" w:rsidR="000A5564" w:rsidRDefault="00CF77BF" w:rsidP="00936E88">
      <w:pPr>
        <w:ind w:rightChars="412" w:right="989"/>
        <w:divId w:val="1752510191"/>
        <w:rPr>
          <w:rFonts w:ascii="돋움" w:eastAsia="돋움" w:hAnsi="돋움"/>
          <w:sz w:val="18"/>
          <w:szCs w:val="18"/>
        </w:rPr>
      </w:pPr>
      <w:r>
        <w:rPr>
          <w:rFonts w:ascii="바탕" w:eastAsia="바탕" w:hAnsi="바탕" w:hint="eastAsia"/>
          <w:sz w:val="20"/>
          <w:szCs w:val="20"/>
          <w:shd w:val="clear" w:color="auto" w:fill="FFFF00"/>
        </w:rPr>
        <w:t>선언방법</w:t>
      </w:r>
    </w:p>
    <w:p w14:paraId="50119755" w14:textId="77777777" w:rsidR="000A5564" w:rsidRDefault="00CF77BF" w:rsidP="00936E88">
      <w:pPr>
        <w:pStyle w:val="a5"/>
        <w:ind w:rightChars="412" w:right="989"/>
        <w:divId w:val="471874324"/>
        <w:rPr>
          <w:rFonts w:ascii="돋움" w:eastAsia="돋움" w:hAnsi="돋움"/>
          <w:sz w:val="18"/>
          <w:szCs w:val="18"/>
        </w:rPr>
      </w:pPr>
      <w:r>
        <w:rPr>
          <w:rFonts w:ascii="바탕" w:eastAsia="바탕" w:hAnsi="바탕" w:hint="eastAsia"/>
          <w:sz w:val="20"/>
          <w:szCs w:val="20"/>
        </w:rPr>
        <w:t> </w:t>
      </w:r>
    </w:p>
    <w:p w14:paraId="4DE76D26" w14:textId="77777777" w:rsidR="000A5564" w:rsidRDefault="00CF77BF" w:rsidP="00936E88">
      <w:pPr>
        <w:ind w:rightChars="412" w:right="989"/>
        <w:divId w:val="452479317"/>
        <w:rPr>
          <w:rFonts w:ascii="돋움" w:eastAsia="돋움" w:hAnsi="돋움"/>
          <w:sz w:val="18"/>
          <w:szCs w:val="18"/>
        </w:rPr>
      </w:pPr>
      <w:r>
        <w:rPr>
          <w:rFonts w:ascii="바탕" w:eastAsia="바탕" w:hAnsi="바탕" w:hint="eastAsia"/>
          <w:sz w:val="20"/>
          <w:szCs w:val="20"/>
        </w:rPr>
        <w:t>한정자 delegate 리턴형 델리게이트이름 ( 매개변수목록 );</w:t>
      </w:r>
    </w:p>
    <w:p w14:paraId="42531968" w14:textId="77777777" w:rsidR="000A5564" w:rsidRDefault="00CF77BF" w:rsidP="00936E88">
      <w:pPr>
        <w:pStyle w:val="a5"/>
        <w:ind w:rightChars="412" w:right="989"/>
        <w:divId w:val="1412195087"/>
        <w:rPr>
          <w:rFonts w:ascii="돋움" w:eastAsia="돋움" w:hAnsi="돋움"/>
          <w:sz w:val="18"/>
          <w:szCs w:val="18"/>
        </w:rPr>
      </w:pPr>
      <w:r>
        <w:rPr>
          <w:rFonts w:ascii="바탕" w:eastAsia="바탕" w:hAnsi="바탕" w:hint="eastAsia"/>
          <w:sz w:val="20"/>
          <w:szCs w:val="20"/>
        </w:rPr>
        <w:t> </w:t>
      </w:r>
    </w:p>
    <w:p w14:paraId="09027304" w14:textId="77777777" w:rsidR="000A5564" w:rsidRDefault="00CF77BF" w:rsidP="00936E88">
      <w:pPr>
        <w:ind w:rightChars="412" w:right="989"/>
        <w:divId w:val="1247421349"/>
        <w:rPr>
          <w:rFonts w:ascii="돋움" w:eastAsia="돋움" w:hAnsi="돋움"/>
          <w:sz w:val="18"/>
          <w:szCs w:val="18"/>
        </w:rPr>
      </w:pPr>
      <w:r>
        <w:rPr>
          <w:rFonts w:ascii="바탕" w:eastAsia="바탕" w:hAnsi="바탕" w:hint="eastAsia"/>
          <w:sz w:val="20"/>
          <w:szCs w:val="20"/>
        </w:rPr>
        <w:t>델리게이트는 메소드에 대한 참조이므로 참조할 메소드의 반환형식과 매개변수를 정의해 주어야 한다. 구현부가 없는 이유는 delegate 자신은 아무것도 하지 않고, 자신이 참조하고 있는 메서드(함수)만 호출해 주기 때문 이다.</w:t>
      </w:r>
    </w:p>
    <w:p w14:paraId="3E0317D3" w14:textId="77777777" w:rsidR="000A5564" w:rsidRDefault="00CF77BF" w:rsidP="00936E88">
      <w:pPr>
        <w:pStyle w:val="a5"/>
        <w:ind w:rightChars="412" w:right="989"/>
        <w:divId w:val="2058579877"/>
        <w:rPr>
          <w:rFonts w:ascii="돋움" w:eastAsia="돋움" w:hAnsi="돋움"/>
          <w:sz w:val="18"/>
          <w:szCs w:val="18"/>
        </w:rPr>
      </w:pPr>
      <w:r>
        <w:rPr>
          <w:rFonts w:ascii="바탕" w:eastAsia="바탕" w:hAnsi="바탕" w:hint="eastAsia"/>
          <w:sz w:val="20"/>
          <w:szCs w:val="20"/>
        </w:rPr>
        <w:t> </w:t>
      </w:r>
    </w:p>
    <w:p w14:paraId="17B5DC69" w14:textId="77777777" w:rsidR="000A5564" w:rsidRDefault="00CF77BF" w:rsidP="00936E88">
      <w:pPr>
        <w:pStyle w:val="a5"/>
        <w:ind w:rightChars="412" w:right="989"/>
        <w:divId w:val="963120275"/>
        <w:rPr>
          <w:rFonts w:ascii="돋움" w:eastAsia="돋움" w:hAnsi="돋움"/>
          <w:sz w:val="18"/>
          <w:szCs w:val="18"/>
        </w:rPr>
      </w:pPr>
      <w:r>
        <w:rPr>
          <w:rFonts w:ascii="바탕" w:eastAsia="바탕" w:hAnsi="바탕" w:hint="eastAsia"/>
          <w:sz w:val="20"/>
          <w:szCs w:val="20"/>
        </w:rPr>
        <w:t> </w:t>
      </w:r>
    </w:p>
    <w:p w14:paraId="36D56B0E" w14:textId="77777777" w:rsidR="000A5564" w:rsidRDefault="00CF77BF" w:rsidP="00936E88">
      <w:pPr>
        <w:ind w:rightChars="412" w:right="989"/>
        <w:divId w:val="2046173918"/>
        <w:rPr>
          <w:rFonts w:ascii="돋움" w:eastAsia="돋움" w:hAnsi="돋움"/>
          <w:sz w:val="18"/>
          <w:szCs w:val="18"/>
        </w:rPr>
      </w:pPr>
      <w:r>
        <w:rPr>
          <w:rFonts w:ascii="바탕" w:eastAsia="바탕" w:hAnsi="바탕" w:hint="eastAsia"/>
          <w:sz w:val="20"/>
          <w:szCs w:val="20"/>
          <w:shd w:val="clear" w:color="auto" w:fill="FFFF00"/>
        </w:rPr>
        <w:t>델리게이트를 이용하여 콜백을 구현하는 과정</w:t>
      </w:r>
    </w:p>
    <w:p w14:paraId="3478D9CB" w14:textId="77777777" w:rsidR="000A5564" w:rsidRDefault="00CF77BF" w:rsidP="00936E88">
      <w:pPr>
        <w:pStyle w:val="a5"/>
        <w:ind w:rightChars="412" w:right="989"/>
        <w:divId w:val="792793991"/>
        <w:rPr>
          <w:rFonts w:ascii="돋움" w:eastAsia="돋움" w:hAnsi="돋움"/>
          <w:sz w:val="18"/>
          <w:szCs w:val="18"/>
        </w:rPr>
      </w:pPr>
      <w:r>
        <w:rPr>
          <w:rFonts w:ascii="바탕" w:eastAsia="바탕" w:hAnsi="바탕" w:hint="eastAsia"/>
          <w:sz w:val="20"/>
          <w:szCs w:val="20"/>
        </w:rPr>
        <w:t> </w:t>
      </w:r>
    </w:p>
    <w:p w14:paraId="1B481531" w14:textId="77777777" w:rsidR="000A5564" w:rsidRDefault="00CF77BF" w:rsidP="00936E88">
      <w:pPr>
        <w:ind w:rightChars="412" w:right="989" w:hanging="360"/>
        <w:divId w:val="626547127"/>
        <w:rPr>
          <w:rFonts w:ascii="돋움" w:eastAsia="돋움" w:hAnsi="돋움"/>
          <w:sz w:val="18"/>
          <w:szCs w:val="18"/>
        </w:rPr>
      </w:pPr>
      <w:r>
        <w:rPr>
          <w:rFonts w:ascii="바탕" w:eastAsia="바탕" w:hAnsi="바탕" w:hint="eastAsia"/>
          <w:sz w:val="20"/>
          <w:szCs w:val="20"/>
        </w:rPr>
        <w:t>1.</w:t>
      </w:r>
      <w:r>
        <w:rPr>
          <w:rFonts w:ascii="Times New Roman" w:eastAsia="돋움" w:hAnsi="Times New Roman" w:cs="Times New Roman"/>
          <w:sz w:val="14"/>
          <w:szCs w:val="14"/>
        </w:rPr>
        <w:t xml:space="preserve">     </w:t>
      </w:r>
      <w:r>
        <w:rPr>
          <w:rFonts w:ascii="바탕" w:eastAsia="바탕" w:hAnsi="바탕" w:hint="eastAsia"/>
          <w:sz w:val="20"/>
          <w:szCs w:val="20"/>
        </w:rPr>
        <w:t>델리게이트 선언</w:t>
      </w:r>
    </w:p>
    <w:p w14:paraId="3761C77A" w14:textId="77777777" w:rsidR="000A5564" w:rsidRDefault="00CF77BF" w:rsidP="00936E88">
      <w:pPr>
        <w:ind w:rightChars="412" w:right="989" w:hanging="360"/>
        <w:divId w:val="1763648716"/>
        <w:rPr>
          <w:rFonts w:ascii="돋움" w:eastAsia="돋움" w:hAnsi="돋움"/>
          <w:sz w:val="18"/>
          <w:szCs w:val="18"/>
        </w:rPr>
      </w:pPr>
      <w:r>
        <w:rPr>
          <w:rFonts w:ascii="바탕" w:eastAsia="바탕" w:hAnsi="바탕" w:hint="eastAsia"/>
          <w:sz w:val="20"/>
          <w:szCs w:val="20"/>
        </w:rPr>
        <w:t>2.</w:t>
      </w:r>
      <w:r>
        <w:rPr>
          <w:rFonts w:ascii="Times New Roman" w:eastAsia="돋움" w:hAnsi="Times New Roman" w:cs="Times New Roman"/>
          <w:sz w:val="14"/>
          <w:szCs w:val="14"/>
        </w:rPr>
        <w:t xml:space="preserve">     </w:t>
      </w:r>
      <w:r>
        <w:rPr>
          <w:rFonts w:ascii="바탕" w:eastAsia="바탕" w:hAnsi="바탕" w:hint="eastAsia"/>
          <w:sz w:val="20"/>
          <w:szCs w:val="20"/>
        </w:rPr>
        <w:t>델리게이트의 인스턴스 생성(델리게이트가 참조 할 메소드를 매개변수로 넘긴다)</w:t>
      </w:r>
    </w:p>
    <w:p w14:paraId="3D2E6285" w14:textId="77777777" w:rsidR="000A5564" w:rsidRDefault="00CF77BF" w:rsidP="00936E88">
      <w:pPr>
        <w:ind w:rightChars="412" w:right="989" w:hanging="360"/>
        <w:divId w:val="851067347"/>
        <w:rPr>
          <w:rFonts w:ascii="돋움" w:eastAsia="돋움" w:hAnsi="돋움"/>
          <w:sz w:val="18"/>
          <w:szCs w:val="18"/>
        </w:rPr>
      </w:pPr>
      <w:r>
        <w:rPr>
          <w:rFonts w:ascii="바탕" w:eastAsia="바탕" w:hAnsi="바탕" w:hint="eastAsia"/>
          <w:sz w:val="20"/>
          <w:szCs w:val="20"/>
        </w:rPr>
        <w:t>3.</w:t>
      </w:r>
      <w:r>
        <w:rPr>
          <w:rFonts w:ascii="Times New Roman" w:eastAsia="돋움" w:hAnsi="Times New Roman" w:cs="Times New Roman"/>
          <w:sz w:val="14"/>
          <w:szCs w:val="14"/>
        </w:rPr>
        <w:t xml:space="preserve">     </w:t>
      </w:r>
      <w:r>
        <w:rPr>
          <w:rFonts w:ascii="바탕" w:eastAsia="바탕" w:hAnsi="바탕" w:hint="eastAsia"/>
          <w:sz w:val="20"/>
          <w:szCs w:val="20"/>
        </w:rPr>
        <w:t>델리게이트를 호출</w:t>
      </w:r>
    </w:p>
    <w:p w14:paraId="378661EE" w14:textId="77777777" w:rsidR="000A5564" w:rsidRDefault="00CF77BF" w:rsidP="00936E88">
      <w:pPr>
        <w:pStyle w:val="a5"/>
        <w:ind w:rightChars="412" w:right="989"/>
        <w:divId w:val="1680891260"/>
        <w:rPr>
          <w:rFonts w:ascii="돋움" w:eastAsia="돋움" w:hAnsi="돋움"/>
          <w:sz w:val="18"/>
          <w:szCs w:val="18"/>
        </w:rPr>
      </w:pPr>
      <w:r>
        <w:rPr>
          <w:rFonts w:ascii="바탕" w:eastAsia="바탕" w:hAnsi="바탕" w:hint="eastAsia"/>
          <w:sz w:val="20"/>
          <w:szCs w:val="20"/>
        </w:rPr>
        <w:t> </w:t>
      </w:r>
    </w:p>
    <w:p w14:paraId="3967CA97" w14:textId="77777777" w:rsidR="000A5564" w:rsidRDefault="00CF77BF" w:rsidP="00936E88">
      <w:pPr>
        <w:pStyle w:val="a5"/>
        <w:ind w:rightChars="412" w:right="989"/>
        <w:divId w:val="2020573082"/>
        <w:rPr>
          <w:rFonts w:ascii="돋움" w:eastAsia="돋움" w:hAnsi="돋움"/>
          <w:sz w:val="18"/>
          <w:szCs w:val="18"/>
        </w:rPr>
      </w:pPr>
      <w:r>
        <w:rPr>
          <w:rFonts w:ascii="바탕" w:eastAsia="바탕" w:hAnsi="바탕" w:hint="eastAsia"/>
          <w:sz w:val="20"/>
          <w:szCs w:val="20"/>
        </w:rPr>
        <w:t> </w:t>
      </w:r>
    </w:p>
    <w:p w14:paraId="5DD3E89B" w14:textId="77777777" w:rsidR="000A5564" w:rsidRDefault="00CF77BF" w:rsidP="00936E88">
      <w:pPr>
        <w:ind w:rightChars="412" w:right="989"/>
        <w:divId w:val="1460758687"/>
        <w:rPr>
          <w:rFonts w:ascii="돋움" w:eastAsia="돋움" w:hAnsi="돋움"/>
          <w:sz w:val="18"/>
          <w:szCs w:val="18"/>
        </w:rPr>
      </w:pPr>
      <w:r>
        <w:rPr>
          <w:rFonts w:ascii="바탕" w:eastAsia="바탕" w:hAnsi="바탕" w:hint="eastAsia"/>
          <w:sz w:val="20"/>
          <w:szCs w:val="20"/>
        </w:rPr>
        <w:t>아래의 코드를 보도록 하자…</w:t>
      </w:r>
    </w:p>
    <w:p w14:paraId="258F75C6" w14:textId="77777777" w:rsidR="000A5564" w:rsidRDefault="00CF77BF" w:rsidP="00936E88">
      <w:pPr>
        <w:pStyle w:val="a5"/>
        <w:ind w:rightChars="412" w:right="989"/>
        <w:divId w:val="947810508"/>
        <w:rPr>
          <w:rFonts w:ascii="돋움" w:eastAsia="돋움" w:hAnsi="돋움"/>
          <w:sz w:val="18"/>
          <w:szCs w:val="18"/>
        </w:rPr>
      </w:pPr>
      <w:r>
        <w:rPr>
          <w:rFonts w:ascii="바탕" w:eastAsia="바탕" w:hAnsi="바탕" w:hint="eastAsia"/>
          <w:sz w:val="20"/>
          <w:szCs w:val="20"/>
        </w:rPr>
        <w:t> </w:t>
      </w:r>
    </w:p>
    <w:p w14:paraId="0BA60340" w14:textId="77777777" w:rsidR="000A5564" w:rsidRDefault="00CF77BF" w:rsidP="00936E88">
      <w:pPr>
        <w:ind w:rightChars="412" w:right="989"/>
        <w:divId w:val="2078623359"/>
        <w:rPr>
          <w:rFonts w:ascii="돋움" w:eastAsia="돋움" w:hAnsi="돋움"/>
          <w:sz w:val="18"/>
          <w:szCs w:val="18"/>
        </w:rPr>
      </w:pPr>
      <w:r>
        <w:rPr>
          <w:rFonts w:ascii="바탕" w:eastAsia="바탕" w:hAnsi="바탕" w:hint="eastAsia"/>
          <w:sz w:val="20"/>
          <w:szCs w:val="20"/>
        </w:rPr>
        <w:t>int i = int.Parse(</w:t>
      </w:r>
      <w:r>
        <w:rPr>
          <w:rFonts w:ascii="Times New Roman" w:eastAsia="돋움" w:hAnsi="Times New Roman" w:cs="Times New Roman"/>
          <w:sz w:val="20"/>
          <w:szCs w:val="20"/>
        </w:rPr>
        <w:t>“</w:t>
      </w:r>
      <w:r>
        <w:rPr>
          <w:rFonts w:ascii="바탕" w:eastAsia="바탕" w:hAnsi="바탕" w:hint="eastAsia"/>
          <w:sz w:val="20"/>
          <w:szCs w:val="20"/>
        </w:rPr>
        <w:t>5919</w:t>
      </w:r>
      <w:r>
        <w:rPr>
          <w:rFonts w:ascii="Times New Roman" w:eastAsia="돋움" w:hAnsi="Times New Roman" w:cs="Times New Roman"/>
          <w:sz w:val="20"/>
          <w:szCs w:val="20"/>
        </w:rPr>
        <w:t>”</w:t>
      </w:r>
      <w:r>
        <w:rPr>
          <w:rFonts w:ascii="바탕" w:eastAsia="바탕" w:hAnsi="바탕" w:hint="eastAsia"/>
          <w:sz w:val="20"/>
          <w:szCs w:val="20"/>
        </w:rPr>
        <w:t xml:space="preserve">); </w:t>
      </w:r>
    </w:p>
    <w:p w14:paraId="7AD76B50" w14:textId="77777777" w:rsidR="000A5564" w:rsidRDefault="00CF77BF" w:rsidP="00936E88">
      <w:pPr>
        <w:pStyle w:val="a5"/>
        <w:ind w:rightChars="412" w:right="989"/>
        <w:divId w:val="230889782"/>
        <w:rPr>
          <w:rFonts w:ascii="돋움" w:eastAsia="돋움" w:hAnsi="돋움"/>
          <w:sz w:val="18"/>
          <w:szCs w:val="18"/>
        </w:rPr>
      </w:pPr>
      <w:r>
        <w:rPr>
          <w:rFonts w:ascii="바탕" w:eastAsia="바탕" w:hAnsi="바탕" w:hint="eastAsia"/>
          <w:sz w:val="20"/>
          <w:szCs w:val="20"/>
        </w:rPr>
        <w:t> </w:t>
      </w:r>
    </w:p>
    <w:p w14:paraId="353CDDB0" w14:textId="77777777" w:rsidR="000A5564" w:rsidRDefault="00CF77BF" w:rsidP="00936E88">
      <w:pPr>
        <w:ind w:rightChars="412" w:right="989"/>
        <w:divId w:val="1045639818"/>
        <w:rPr>
          <w:rFonts w:ascii="돋움" w:eastAsia="돋움" w:hAnsi="돋움"/>
          <w:sz w:val="18"/>
          <w:szCs w:val="18"/>
        </w:rPr>
      </w:pPr>
      <w:r>
        <w:rPr>
          <w:rFonts w:ascii="바탕" w:eastAsia="바탕" w:hAnsi="바탕" w:hint="eastAsia"/>
          <w:sz w:val="20"/>
          <w:szCs w:val="20"/>
        </w:rPr>
        <w:t xml:space="preserve">일반적으로 대부분의 메서드들이 인자 값을 받아 어떤 일 처리를 하게 된다. 위의 코드에서 Parse()메서드는 string형의 인자를 받아 int형으로 바꾸어 주는 역할을 하는데, 대부분의 메서드들이 인자를 받는 이유는 왜일까? </w:t>
      </w:r>
    </w:p>
    <w:p w14:paraId="7B118C10" w14:textId="77777777" w:rsidR="000A5564" w:rsidRDefault="00CF77BF" w:rsidP="00936E88">
      <w:pPr>
        <w:pStyle w:val="a5"/>
        <w:ind w:rightChars="412" w:right="989"/>
        <w:divId w:val="1574509285"/>
        <w:rPr>
          <w:rFonts w:ascii="돋움" w:eastAsia="돋움" w:hAnsi="돋움"/>
          <w:sz w:val="18"/>
          <w:szCs w:val="18"/>
        </w:rPr>
      </w:pPr>
      <w:r>
        <w:rPr>
          <w:rFonts w:ascii="바탕" w:eastAsia="바탕" w:hAnsi="바탕" w:hint="eastAsia"/>
          <w:sz w:val="20"/>
          <w:szCs w:val="20"/>
        </w:rPr>
        <w:t> </w:t>
      </w:r>
    </w:p>
    <w:p w14:paraId="6B374DED" w14:textId="77777777" w:rsidR="000A5564" w:rsidRDefault="00CF77BF" w:rsidP="00936E88">
      <w:pPr>
        <w:ind w:rightChars="412" w:right="989"/>
        <w:divId w:val="1097945573"/>
        <w:rPr>
          <w:rFonts w:ascii="돋움" w:eastAsia="돋움" w:hAnsi="돋움"/>
          <w:sz w:val="18"/>
          <w:szCs w:val="18"/>
        </w:rPr>
      </w:pPr>
      <w:r>
        <w:rPr>
          <w:rFonts w:ascii="바탕" w:eastAsia="바탕" w:hAnsi="바탕" w:hint="eastAsia"/>
          <w:sz w:val="20"/>
          <w:szCs w:val="20"/>
        </w:rPr>
        <w:t>메서드들이 인자를 받는 이유는 처리해야 할 값을 runtime시에만 알 수 있기 때문이다. 예를 들어 숫자를 정렬하는 메서드를 만들었다고 가정하자  사용자가 숫자 몇에서 몇까지를 정렬하기를 원하는지 알 수가 없다. 따라서, 나중에 그 값을 입력 받도록 처리 하기 위해 인자를 쓰게 되는 것이다.</w:t>
      </w:r>
    </w:p>
    <w:p w14:paraId="43B570B6" w14:textId="77777777" w:rsidR="000A5564" w:rsidRDefault="00CF77BF" w:rsidP="00936E88">
      <w:pPr>
        <w:ind w:rightChars="412" w:right="989"/>
        <w:divId w:val="1304845260"/>
        <w:rPr>
          <w:rFonts w:ascii="돋움" w:eastAsia="돋움" w:hAnsi="돋움"/>
          <w:sz w:val="18"/>
          <w:szCs w:val="18"/>
        </w:rPr>
      </w:pPr>
      <w:r>
        <w:rPr>
          <w:rFonts w:ascii="바탕" w:eastAsia="바탕" w:hAnsi="바탕" w:hint="eastAsia"/>
          <w:sz w:val="20"/>
          <w:szCs w:val="20"/>
        </w:rPr>
        <w:t>Delegate도 이와 같은 개념으로 생각하시면 되며 단지 다른 점이 있다면, value형인 매개변수 대신에 메서드를 인자로 받는다는 것이다.</w:t>
      </w:r>
    </w:p>
    <w:p w14:paraId="22B1DA73" w14:textId="5CAE85E7" w:rsidR="000A5564" w:rsidRDefault="00CF77BF" w:rsidP="00936E88">
      <w:pPr>
        <w:pStyle w:val="a5"/>
        <w:ind w:rightChars="412" w:right="989"/>
        <w:divId w:val="934435515"/>
        <w:rPr>
          <w:rFonts w:ascii="바탕" w:eastAsia="바탕" w:hAnsi="바탕"/>
          <w:sz w:val="20"/>
          <w:szCs w:val="20"/>
        </w:rPr>
      </w:pPr>
      <w:r>
        <w:rPr>
          <w:rFonts w:ascii="바탕" w:eastAsia="바탕" w:hAnsi="바탕" w:hint="eastAsia"/>
          <w:sz w:val="20"/>
          <w:szCs w:val="20"/>
        </w:rPr>
        <w:t> </w:t>
      </w:r>
    </w:p>
    <w:p w14:paraId="2E53D80B" w14:textId="77777777" w:rsidR="00EA499A" w:rsidRDefault="00EA499A" w:rsidP="00936E88">
      <w:pPr>
        <w:pStyle w:val="a5"/>
        <w:ind w:rightChars="412" w:right="989"/>
        <w:divId w:val="934435515"/>
        <w:rPr>
          <w:rFonts w:ascii="돋움" w:eastAsia="돋움" w:hAnsi="돋움"/>
          <w:sz w:val="18"/>
          <w:szCs w:val="18"/>
        </w:rPr>
      </w:pPr>
    </w:p>
    <w:p w14:paraId="1C162993" w14:textId="77777777" w:rsidR="000A5564" w:rsidRDefault="00CF77BF" w:rsidP="00936E88">
      <w:pPr>
        <w:ind w:rightChars="412" w:right="989"/>
        <w:divId w:val="1453328656"/>
        <w:rPr>
          <w:rFonts w:ascii="돋움" w:eastAsia="돋움" w:hAnsi="돋움"/>
          <w:sz w:val="18"/>
          <w:szCs w:val="18"/>
        </w:rPr>
      </w:pPr>
      <w:r>
        <w:rPr>
          <w:rFonts w:ascii="바탕" w:eastAsia="바탕" w:hAnsi="바탕" w:hint="eastAsia"/>
          <w:sz w:val="20"/>
          <w:szCs w:val="20"/>
        </w:rPr>
        <w:t>아래의 예제를 보자</w:t>
      </w:r>
    </w:p>
    <w:p w14:paraId="19459DEF" w14:textId="2FB49985" w:rsidR="000A5564" w:rsidRDefault="000A5564" w:rsidP="00936E88">
      <w:pPr>
        <w:pStyle w:val="a5"/>
        <w:ind w:rightChars="412" w:right="989"/>
        <w:divId w:val="1211192691"/>
        <w:rPr>
          <w:rFonts w:ascii="바탕" w:eastAsia="바탕" w:hAnsi="바탕"/>
          <w:sz w:val="20"/>
          <w:szCs w:val="20"/>
        </w:rPr>
      </w:pPr>
    </w:p>
    <w:p w14:paraId="03AEC8E5" w14:textId="49D7F63D" w:rsidR="00EA499A" w:rsidRDefault="00EA499A" w:rsidP="00936E88">
      <w:pPr>
        <w:pStyle w:val="a5"/>
        <w:ind w:rightChars="412" w:right="989"/>
        <w:divId w:val="1211192691"/>
        <w:rPr>
          <w:rFonts w:ascii="바탕" w:eastAsia="바탕" w:hAnsi="바탕"/>
          <w:sz w:val="20"/>
          <w:szCs w:val="20"/>
        </w:rPr>
      </w:pPr>
    </w:p>
    <w:p w14:paraId="7D0E58D9" w14:textId="77777777" w:rsidR="00970337" w:rsidRDefault="00970337" w:rsidP="00936E88">
      <w:pPr>
        <w:pStyle w:val="a5"/>
        <w:ind w:rightChars="412" w:right="989"/>
        <w:divId w:val="1211192691"/>
        <w:rPr>
          <w:rFonts w:ascii="바탕" w:eastAsia="바탕" w:hAnsi="바탕"/>
          <w:sz w:val="20"/>
          <w:szCs w:val="20"/>
        </w:rPr>
      </w:pPr>
    </w:p>
    <w:p w14:paraId="7CA410B5" w14:textId="5B864A29" w:rsidR="00970337" w:rsidRPr="00970337" w:rsidRDefault="00970337" w:rsidP="00970337">
      <w:pPr>
        <w:ind w:rightChars="412" w:right="989"/>
        <w:divId w:val="1211192691"/>
        <w:rPr>
          <w:rFonts w:ascii="돋움" w:eastAsia="돋움" w:hAnsi="돋움"/>
          <w:b/>
          <w:bCs/>
          <w:sz w:val="18"/>
          <w:szCs w:val="18"/>
        </w:rPr>
      </w:pPr>
      <w:r w:rsidRPr="00970337">
        <w:rPr>
          <w:rFonts w:ascii="바탕" w:eastAsia="바탕" w:hAnsi="바탕" w:hint="eastAsia"/>
          <w:b/>
          <w:bCs/>
          <w:sz w:val="20"/>
          <w:szCs w:val="20"/>
        </w:rPr>
        <w:lastRenderedPageBreak/>
        <w:t>[예제</w:t>
      </w:r>
      <w:r>
        <w:rPr>
          <w:rFonts w:ascii="바탕" w:eastAsia="바탕" w:hAnsi="바탕"/>
          <w:b/>
          <w:bCs/>
          <w:sz w:val="20"/>
          <w:szCs w:val="20"/>
        </w:rPr>
        <w:t>1</w:t>
      </w:r>
      <w:r w:rsidRPr="00970337">
        <w:rPr>
          <w:rFonts w:ascii="바탕" w:eastAsia="바탕" w:hAnsi="바탕" w:hint="eastAsia"/>
          <w:b/>
          <w:bCs/>
          <w:sz w:val="20"/>
          <w:szCs w:val="20"/>
        </w:rPr>
        <w:t>]</w:t>
      </w:r>
    </w:p>
    <w:p w14:paraId="19ECE25C" w14:textId="77777777" w:rsidR="00EA499A" w:rsidRDefault="00EA499A" w:rsidP="00936E88">
      <w:pPr>
        <w:pStyle w:val="a5"/>
        <w:ind w:rightChars="412" w:right="989"/>
        <w:divId w:val="1211192691"/>
        <w:rPr>
          <w:rFonts w:ascii="돋움" w:eastAsia="돋움" w:hAnsi="돋움"/>
          <w:sz w:val="18"/>
          <w:szCs w:val="18"/>
        </w:rPr>
      </w:pPr>
    </w:p>
    <w:p w14:paraId="1EC88FC6" w14:textId="77777777" w:rsidR="000A5564" w:rsidRDefault="00CF77BF" w:rsidP="00936E88">
      <w:pPr>
        <w:ind w:rightChars="412" w:right="989"/>
        <w:divId w:val="1279796272"/>
        <w:rPr>
          <w:rFonts w:ascii="돋움" w:eastAsia="돋움" w:hAnsi="돋움"/>
          <w:sz w:val="18"/>
          <w:szCs w:val="18"/>
        </w:rPr>
      </w:pPr>
      <w:r>
        <w:rPr>
          <w:rFonts w:ascii="바탕" w:eastAsia="바탕" w:hAnsi="바탕" w:hint="eastAsia"/>
          <w:sz w:val="20"/>
          <w:szCs w:val="20"/>
        </w:rPr>
        <w:t>using System;</w:t>
      </w:r>
    </w:p>
    <w:p w14:paraId="0F407061" w14:textId="77777777" w:rsidR="000A5564" w:rsidRDefault="00CF77BF" w:rsidP="00936E88">
      <w:pPr>
        <w:ind w:rightChars="412" w:right="989"/>
        <w:divId w:val="1443457226"/>
        <w:rPr>
          <w:rFonts w:ascii="돋움" w:eastAsia="돋움" w:hAnsi="돋움"/>
          <w:sz w:val="18"/>
          <w:szCs w:val="18"/>
        </w:rPr>
      </w:pPr>
      <w:r>
        <w:rPr>
          <w:rFonts w:ascii="바탕" w:eastAsia="바탕" w:hAnsi="바탕" w:hint="eastAsia"/>
          <w:sz w:val="20"/>
          <w:szCs w:val="20"/>
        </w:rPr>
        <w:t xml:space="preserve">public class </w:t>
      </w:r>
      <w:r w:rsidRPr="00CF69AD">
        <w:rPr>
          <w:rFonts w:ascii="바탕" w:eastAsia="바탕" w:hAnsi="바탕" w:hint="eastAsia"/>
          <w:color w:val="538135" w:themeColor="accent6" w:themeShade="BF"/>
          <w:sz w:val="20"/>
          <w:szCs w:val="20"/>
        </w:rPr>
        <w:t xml:space="preserve">Delegate1 </w:t>
      </w:r>
    </w:p>
    <w:p w14:paraId="3623FDB9" w14:textId="77777777" w:rsidR="000A5564" w:rsidRDefault="00CF77BF" w:rsidP="00936E88">
      <w:pPr>
        <w:ind w:rightChars="412" w:right="989"/>
        <w:divId w:val="1113204372"/>
        <w:rPr>
          <w:rFonts w:ascii="돋움" w:eastAsia="돋움" w:hAnsi="돋움"/>
          <w:sz w:val="18"/>
          <w:szCs w:val="18"/>
        </w:rPr>
      </w:pPr>
      <w:r>
        <w:rPr>
          <w:rFonts w:ascii="바탕" w:eastAsia="바탕" w:hAnsi="바탕" w:hint="eastAsia"/>
          <w:sz w:val="20"/>
          <w:szCs w:val="20"/>
        </w:rPr>
        <w:t>{</w:t>
      </w:r>
    </w:p>
    <w:p w14:paraId="1DC97CCC" w14:textId="5D73BC8A" w:rsidR="000A5564" w:rsidRDefault="00CF77BF" w:rsidP="00936E88">
      <w:pPr>
        <w:ind w:rightChars="412" w:right="989"/>
        <w:divId w:val="509371392"/>
        <w:rPr>
          <w:rFonts w:ascii="돋움" w:eastAsia="돋움" w:hAnsi="돋움"/>
          <w:sz w:val="18"/>
          <w:szCs w:val="18"/>
        </w:rPr>
      </w:pPr>
      <w:r>
        <w:rPr>
          <w:rFonts w:ascii="바탕" w:eastAsia="바탕" w:hAnsi="바탕" w:hint="eastAsia"/>
          <w:sz w:val="20"/>
          <w:szCs w:val="20"/>
        </w:rPr>
        <w:t xml:space="preserve">     private </w:t>
      </w:r>
      <w:r w:rsidRPr="00805A20">
        <w:rPr>
          <w:rFonts w:ascii="바탕" w:eastAsia="바탕" w:hAnsi="바탕" w:hint="eastAsia"/>
          <w:color w:val="0000FF"/>
          <w:sz w:val="20"/>
          <w:szCs w:val="20"/>
        </w:rPr>
        <w:t xml:space="preserve">delegate </w:t>
      </w:r>
      <w:r>
        <w:rPr>
          <w:rFonts w:ascii="바탕" w:eastAsia="바탕" w:hAnsi="바탕" w:hint="eastAsia"/>
          <w:sz w:val="20"/>
          <w:szCs w:val="20"/>
        </w:rPr>
        <w:t xml:space="preserve">string </w:t>
      </w:r>
      <w:r w:rsidRPr="00963B2E">
        <w:rPr>
          <w:rFonts w:ascii="바탕" w:eastAsia="바탕" w:hAnsi="바탕" w:hint="eastAsia"/>
          <w:color w:val="833C0B" w:themeColor="accent2" w:themeShade="80"/>
          <w:sz w:val="20"/>
          <w:szCs w:val="20"/>
        </w:rPr>
        <w:t>OnjString</w:t>
      </w:r>
      <w:r>
        <w:rPr>
          <w:rFonts w:ascii="바탕" w:eastAsia="바탕" w:hAnsi="바탕" w:hint="eastAsia"/>
          <w:sz w:val="20"/>
          <w:szCs w:val="20"/>
        </w:rPr>
        <w:t>();</w:t>
      </w:r>
    </w:p>
    <w:p w14:paraId="55C568BD" w14:textId="77777777" w:rsidR="000A5564" w:rsidRDefault="00CF77BF" w:rsidP="00936E88">
      <w:pPr>
        <w:pStyle w:val="a5"/>
        <w:ind w:rightChars="412" w:right="989"/>
        <w:divId w:val="1745567657"/>
        <w:rPr>
          <w:rFonts w:ascii="돋움" w:eastAsia="돋움" w:hAnsi="돋움"/>
          <w:sz w:val="18"/>
          <w:szCs w:val="18"/>
        </w:rPr>
      </w:pPr>
      <w:r>
        <w:rPr>
          <w:rFonts w:ascii="바탕" w:eastAsia="바탕" w:hAnsi="바탕" w:hint="eastAsia"/>
          <w:sz w:val="20"/>
          <w:szCs w:val="20"/>
        </w:rPr>
        <w:t> </w:t>
      </w:r>
    </w:p>
    <w:p w14:paraId="114FF135" w14:textId="54D8E2E9" w:rsidR="000A5564" w:rsidRDefault="00CF77BF" w:rsidP="00936E88">
      <w:pPr>
        <w:ind w:rightChars="412" w:right="989"/>
        <w:divId w:val="1103453287"/>
        <w:rPr>
          <w:rFonts w:ascii="돋움" w:eastAsia="돋움" w:hAnsi="돋움"/>
          <w:sz w:val="18"/>
          <w:szCs w:val="18"/>
        </w:rPr>
      </w:pPr>
      <w:r>
        <w:rPr>
          <w:rFonts w:ascii="바탕" w:eastAsia="바탕" w:hAnsi="바탕" w:hint="eastAsia"/>
          <w:sz w:val="20"/>
          <w:szCs w:val="20"/>
        </w:rPr>
        <w:t xml:space="preserve">     public static void Main(string[] args) </w:t>
      </w:r>
    </w:p>
    <w:p w14:paraId="42E529DD" w14:textId="46BFFC85" w:rsidR="000A5564" w:rsidRDefault="00CF77BF" w:rsidP="00936E88">
      <w:pPr>
        <w:ind w:rightChars="412" w:right="989"/>
        <w:divId w:val="95565020"/>
        <w:rPr>
          <w:rFonts w:ascii="돋움" w:eastAsia="돋움" w:hAnsi="돋움"/>
          <w:sz w:val="18"/>
          <w:szCs w:val="18"/>
        </w:rPr>
      </w:pPr>
      <w:r>
        <w:rPr>
          <w:rFonts w:ascii="바탕" w:eastAsia="바탕" w:hAnsi="바탕" w:hint="eastAsia"/>
          <w:sz w:val="20"/>
          <w:szCs w:val="20"/>
        </w:rPr>
        <w:t>     {</w:t>
      </w:r>
    </w:p>
    <w:p w14:paraId="6C83D22F" w14:textId="74701AA7" w:rsidR="000A5564" w:rsidRDefault="00CF77BF" w:rsidP="00936E88">
      <w:pPr>
        <w:ind w:rightChars="412" w:right="989"/>
        <w:divId w:val="1942488150"/>
        <w:rPr>
          <w:rFonts w:ascii="돋움" w:eastAsia="돋움" w:hAnsi="돋움"/>
          <w:sz w:val="18"/>
          <w:szCs w:val="18"/>
        </w:rPr>
      </w:pPr>
      <w:r>
        <w:rPr>
          <w:rFonts w:ascii="바탕" w:eastAsia="바탕" w:hAnsi="바탕" w:hint="eastAsia"/>
          <w:sz w:val="20"/>
          <w:szCs w:val="20"/>
        </w:rPr>
        <w:t>            int x = 4790;</w:t>
      </w:r>
    </w:p>
    <w:p w14:paraId="1823392E" w14:textId="016E35CC" w:rsidR="000A5564" w:rsidRDefault="00CF77BF" w:rsidP="00936E88">
      <w:pPr>
        <w:ind w:rightChars="412" w:right="989"/>
        <w:divId w:val="1356421264"/>
        <w:rPr>
          <w:rFonts w:ascii="돋움" w:eastAsia="돋움" w:hAnsi="돋움"/>
          <w:sz w:val="18"/>
          <w:szCs w:val="18"/>
        </w:rPr>
      </w:pPr>
      <w:r>
        <w:rPr>
          <w:rFonts w:ascii="바탕" w:eastAsia="바탕" w:hAnsi="바탕" w:hint="eastAsia"/>
          <w:sz w:val="20"/>
          <w:szCs w:val="20"/>
        </w:rPr>
        <w:t>            </w:t>
      </w:r>
      <w:r w:rsidRPr="00963B2E">
        <w:rPr>
          <w:rFonts w:ascii="바탕" w:eastAsia="바탕" w:hAnsi="바탕" w:hint="eastAsia"/>
          <w:color w:val="833C0B" w:themeColor="accent2" w:themeShade="80"/>
          <w:sz w:val="20"/>
          <w:szCs w:val="20"/>
        </w:rPr>
        <w:t xml:space="preserve">OnjString </w:t>
      </w:r>
      <w:r>
        <w:rPr>
          <w:rFonts w:ascii="바탕" w:eastAsia="바탕" w:hAnsi="바탕" w:hint="eastAsia"/>
          <w:sz w:val="20"/>
          <w:szCs w:val="20"/>
        </w:rPr>
        <w:t xml:space="preserve">myMethod = new </w:t>
      </w:r>
      <w:r w:rsidRPr="00963B2E">
        <w:rPr>
          <w:rFonts w:ascii="바탕" w:eastAsia="바탕" w:hAnsi="바탕" w:hint="eastAsia"/>
          <w:color w:val="833C0B" w:themeColor="accent2" w:themeShade="80"/>
          <w:sz w:val="20"/>
          <w:szCs w:val="20"/>
        </w:rPr>
        <w:t>OnjString</w:t>
      </w:r>
      <w:r>
        <w:rPr>
          <w:rFonts w:ascii="바탕" w:eastAsia="바탕" w:hAnsi="바탕" w:hint="eastAsia"/>
          <w:sz w:val="20"/>
          <w:szCs w:val="20"/>
        </w:rPr>
        <w:t>(x.ToString);</w:t>
      </w:r>
    </w:p>
    <w:p w14:paraId="1A5566F7" w14:textId="05F193E4" w:rsidR="000A5564" w:rsidRDefault="00CF77BF" w:rsidP="00936E88">
      <w:pPr>
        <w:ind w:rightChars="412" w:right="989"/>
        <w:divId w:val="502404080"/>
        <w:rPr>
          <w:rFonts w:ascii="돋움" w:eastAsia="돋움" w:hAnsi="돋움"/>
          <w:sz w:val="18"/>
          <w:szCs w:val="18"/>
        </w:rPr>
      </w:pPr>
      <w:r>
        <w:rPr>
          <w:rFonts w:ascii="바탕" w:eastAsia="바탕" w:hAnsi="바탕" w:hint="eastAsia"/>
          <w:sz w:val="20"/>
          <w:szCs w:val="20"/>
        </w:rPr>
        <w:t>            Console.WriteLine("문자열 : {0}", myMethod());</w:t>
      </w:r>
    </w:p>
    <w:p w14:paraId="595BCF9F" w14:textId="367D3D5F" w:rsidR="000A5564" w:rsidRDefault="00CF77BF" w:rsidP="00936E88">
      <w:pPr>
        <w:ind w:rightChars="412" w:right="989"/>
        <w:divId w:val="1879010453"/>
        <w:rPr>
          <w:rFonts w:ascii="돋움" w:eastAsia="돋움" w:hAnsi="돋움"/>
          <w:sz w:val="18"/>
          <w:szCs w:val="18"/>
        </w:rPr>
      </w:pPr>
      <w:r>
        <w:rPr>
          <w:rFonts w:ascii="바탕" w:eastAsia="바탕" w:hAnsi="바탕" w:hint="eastAsia"/>
          <w:sz w:val="20"/>
          <w:szCs w:val="20"/>
        </w:rPr>
        <w:t>      }</w:t>
      </w:r>
    </w:p>
    <w:p w14:paraId="3238E1F3" w14:textId="77777777" w:rsidR="000A5564" w:rsidRDefault="00CF77BF" w:rsidP="00936E88">
      <w:pPr>
        <w:ind w:rightChars="412" w:right="989"/>
        <w:divId w:val="1099714854"/>
        <w:rPr>
          <w:rFonts w:ascii="돋움" w:eastAsia="돋움" w:hAnsi="돋움"/>
          <w:sz w:val="18"/>
          <w:szCs w:val="18"/>
        </w:rPr>
      </w:pPr>
      <w:r>
        <w:rPr>
          <w:rFonts w:ascii="바탕" w:eastAsia="바탕" w:hAnsi="바탕" w:hint="eastAsia"/>
          <w:sz w:val="20"/>
          <w:szCs w:val="20"/>
        </w:rPr>
        <w:t>}</w:t>
      </w:r>
    </w:p>
    <w:p w14:paraId="4B41034A" w14:textId="77777777" w:rsidR="000A5564" w:rsidRDefault="00CF77BF" w:rsidP="00936E88">
      <w:pPr>
        <w:pStyle w:val="a5"/>
        <w:ind w:rightChars="412" w:right="989"/>
        <w:divId w:val="1101605724"/>
        <w:rPr>
          <w:rFonts w:ascii="돋움" w:eastAsia="돋움" w:hAnsi="돋움"/>
          <w:sz w:val="18"/>
          <w:szCs w:val="18"/>
        </w:rPr>
      </w:pPr>
      <w:r>
        <w:rPr>
          <w:rFonts w:ascii="바탕" w:eastAsia="바탕" w:hAnsi="바탕" w:hint="eastAsia"/>
          <w:sz w:val="20"/>
          <w:szCs w:val="20"/>
        </w:rPr>
        <w:t> </w:t>
      </w:r>
    </w:p>
    <w:p w14:paraId="182809D3" w14:textId="77777777" w:rsidR="000A5564" w:rsidRDefault="00CF77BF" w:rsidP="00936E88">
      <w:pPr>
        <w:pStyle w:val="a5"/>
        <w:ind w:rightChars="412" w:right="989"/>
        <w:divId w:val="2053386717"/>
        <w:rPr>
          <w:rFonts w:ascii="돋움" w:eastAsia="돋움" w:hAnsi="돋움"/>
          <w:sz w:val="18"/>
          <w:szCs w:val="18"/>
        </w:rPr>
      </w:pPr>
      <w:r>
        <w:rPr>
          <w:rFonts w:ascii="바탕" w:eastAsia="바탕" w:hAnsi="바탕" w:hint="eastAsia"/>
          <w:sz w:val="20"/>
          <w:szCs w:val="20"/>
        </w:rPr>
        <w:t> </w:t>
      </w:r>
    </w:p>
    <w:p w14:paraId="530D9242" w14:textId="77777777" w:rsidR="000A5564" w:rsidRDefault="00CF77BF" w:rsidP="00936E88">
      <w:pPr>
        <w:ind w:rightChars="412" w:right="989"/>
        <w:divId w:val="213008586"/>
        <w:rPr>
          <w:rFonts w:ascii="돋움" w:eastAsia="돋움" w:hAnsi="돋움"/>
          <w:sz w:val="18"/>
          <w:szCs w:val="18"/>
        </w:rPr>
      </w:pPr>
      <w:r>
        <w:rPr>
          <w:rFonts w:ascii="바탕" w:eastAsia="바탕" w:hAnsi="바탕" w:hint="eastAsia"/>
          <w:sz w:val="20"/>
          <w:szCs w:val="20"/>
        </w:rPr>
        <w:t>Delegate를 사용할 때 주의할 점은 delegate가 참조하는 메서드(여기서는 ToString) 의 인자 및 리턴형이 선언된 delegate와 같아야 한다는 것이다. 예제 1에서도 볼 수 있듯이, ToString() 메서드는 인자가 없고, string형을 리턴 한다. 따라서 선언된 delegate도 인자가 없이 string형을 리턴 하도록 선언되어 있지만 delegate는 참조하는 메서드가 어떤 타입이든 상관 하지 않는다. static이든 non static이든 관계없다. 즉, 참조하는 메서드의 인자형, 개수, 리턴 타입만 같으면 문제가 없다는 것 이다.</w:t>
      </w:r>
    </w:p>
    <w:p w14:paraId="4AB0C711" w14:textId="77777777" w:rsidR="000A5564" w:rsidRDefault="00CF77BF" w:rsidP="00936E88">
      <w:pPr>
        <w:pStyle w:val="a5"/>
        <w:ind w:rightChars="412" w:right="989"/>
        <w:divId w:val="469783715"/>
        <w:rPr>
          <w:rFonts w:ascii="돋움" w:eastAsia="돋움" w:hAnsi="돋움"/>
          <w:sz w:val="18"/>
          <w:szCs w:val="18"/>
        </w:rPr>
      </w:pPr>
      <w:r>
        <w:rPr>
          <w:rFonts w:ascii="바탕" w:eastAsia="바탕" w:hAnsi="바탕" w:hint="eastAsia"/>
          <w:sz w:val="20"/>
          <w:szCs w:val="20"/>
        </w:rPr>
        <w:t> </w:t>
      </w:r>
    </w:p>
    <w:p w14:paraId="7AD1AFE3" w14:textId="77777777" w:rsidR="000A5564" w:rsidRPr="00805A20" w:rsidRDefault="00CF77BF" w:rsidP="00936E88">
      <w:pPr>
        <w:pStyle w:val="a5"/>
        <w:ind w:rightChars="412" w:right="989"/>
        <w:divId w:val="370694510"/>
        <w:rPr>
          <w:rFonts w:ascii="바탕" w:eastAsia="바탕" w:hAnsi="바탕"/>
          <w:sz w:val="18"/>
          <w:szCs w:val="18"/>
        </w:rPr>
      </w:pPr>
      <w:r w:rsidRPr="00805A20">
        <w:rPr>
          <w:rFonts w:ascii="바탕" w:eastAsia="바탕" w:hAnsi="바탕" w:hint="eastAsia"/>
          <w:sz w:val="20"/>
          <w:szCs w:val="20"/>
        </w:rPr>
        <w:t> </w:t>
      </w:r>
    </w:p>
    <w:p w14:paraId="59559A10" w14:textId="77777777" w:rsidR="000A5564" w:rsidRPr="00805A20" w:rsidRDefault="00CF77BF" w:rsidP="00936E88">
      <w:pPr>
        <w:ind w:rightChars="412" w:right="989"/>
        <w:divId w:val="1956406670"/>
        <w:rPr>
          <w:rFonts w:ascii="바탕" w:eastAsia="바탕" w:hAnsi="바탕"/>
          <w:b/>
          <w:bCs/>
          <w:sz w:val="20"/>
          <w:szCs w:val="20"/>
        </w:rPr>
      </w:pPr>
      <w:r w:rsidRPr="00805A20">
        <w:rPr>
          <w:rFonts w:ascii="바탕" w:eastAsia="바탕" w:hAnsi="바탕" w:hint="eastAsia"/>
          <w:b/>
          <w:bCs/>
          <w:sz w:val="20"/>
          <w:szCs w:val="20"/>
        </w:rPr>
        <w:t>[예제2]</w:t>
      </w:r>
    </w:p>
    <w:p w14:paraId="440448BB" w14:textId="77777777" w:rsidR="000A5564" w:rsidRPr="00805A20" w:rsidRDefault="00CF77BF" w:rsidP="00936E88">
      <w:pPr>
        <w:pStyle w:val="a5"/>
        <w:ind w:rightChars="412" w:right="989"/>
        <w:divId w:val="525948085"/>
        <w:rPr>
          <w:rFonts w:ascii="바탕" w:eastAsia="바탕" w:hAnsi="바탕"/>
          <w:sz w:val="20"/>
          <w:szCs w:val="20"/>
        </w:rPr>
      </w:pPr>
      <w:r w:rsidRPr="00805A20">
        <w:rPr>
          <w:rFonts w:ascii="바탕" w:eastAsia="바탕" w:hAnsi="바탕" w:hint="eastAsia"/>
          <w:sz w:val="20"/>
          <w:szCs w:val="20"/>
        </w:rPr>
        <w:t> </w:t>
      </w:r>
    </w:p>
    <w:p w14:paraId="7366FD81"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color w:val="0000FF"/>
          <w:sz w:val="20"/>
          <w:szCs w:val="20"/>
        </w:rPr>
        <w:t>using</w:t>
      </w:r>
      <w:r w:rsidRPr="00805A20">
        <w:rPr>
          <w:rFonts w:ascii="바탕" w:eastAsia="바탕" w:hAnsi="바탕" w:hint="eastAsia"/>
          <w:sz w:val="20"/>
          <w:szCs w:val="20"/>
        </w:rPr>
        <w:t xml:space="preserve"> System;</w:t>
      </w:r>
    </w:p>
    <w:p w14:paraId="51183A52" w14:textId="77777777" w:rsidR="000A5564" w:rsidRPr="00805A20" w:rsidRDefault="00CF77BF" w:rsidP="00936E88">
      <w:pPr>
        <w:pStyle w:val="a5"/>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29822A64"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color w:val="0000FF"/>
          <w:sz w:val="20"/>
          <w:szCs w:val="20"/>
        </w:rPr>
        <w:t>class</w:t>
      </w:r>
      <w:r w:rsidRPr="00805A20">
        <w:rPr>
          <w:rFonts w:ascii="바탕" w:eastAsia="바탕" w:hAnsi="바탕" w:hint="eastAsia"/>
          <w:sz w:val="20"/>
          <w:szCs w:val="20"/>
        </w:rPr>
        <w:t xml:space="preserve"> </w:t>
      </w:r>
      <w:r w:rsidRPr="00805A20">
        <w:rPr>
          <w:rFonts w:ascii="바탕" w:eastAsia="바탕" w:hAnsi="바탕" w:hint="eastAsia"/>
          <w:color w:val="2B91AF"/>
          <w:sz w:val="20"/>
          <w:szCs w:val="20"/>
        </w:rPr>
        <w:t>OnjMath</w:t>
      </w:r>
    </w:p>
    <w:p w14:paraId="01A10690"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w:t>
      </w:r>
    </w:p>
    <w:p w14:paraId="198579B0"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xml:space="preserve">    </w:t>
      </w:r>
      <w:r w:rsidRPr="00805A20">
        <w:rPr>
          <w:rFonts w:ascii="바탕" w:eastAsia="바탕" w:hAnsi="바탕" w:hint="eastAsia"/>
          <w:color w:val="0000FF"/>
          <w:sz w:val="20"/>
          <w:szCs w:val="20"/>
        </w:rPr>
        <w:t>internal</w:t>
      </w:r>
      <w:r w:rsidRPr="00805A20">
        <w:rPr>
          <w:rFonts w:ascii="바탕" w:eastAsia="바탕" w:hAnsi="바탕" w:hint="eastAsia"/>
          <w:sz w:val="20"/>
          <w:szCs w:val="20"/>
        </w:rPr>
        <w:t xml:space="preserve"> </w:t>
      </w:r>
      <w:r w:rsidRPr="00805A20">
        <w:rPr>
          <w:rFonts w:ascii="바탕" w:eastAsia="바탕" w:hAnsi="바탕" w:hint="eastAsia"/>
          <w:color w:val="0000FF"/>
          <w:sz w:val="20"/>
          <w:szCs w:val="20"/>
        </w:rPr>
        <w:t>static</w:t>
      </w:r>
      <w:r w:rsidRPr="00805A20">
        <w:rPr>
          <w:rFonts w:ascii="바탕" w:eastAsia="바탕" w:hAnsi="바탕" w:hint="eastAsia"/>
          <w:sz w:val="20"/>
          <w:szCs w:val="20"/>
        </w:rPr>
        <w:t xml:space="preserve"> </w:t>
      </w:r>
      <w:r w:rsidRPr="00805A20">
        <w:rPr>
          <w:rFonts w:ascii="바탕" w:eastAsia="바탕" w:hAnsi="바탕" w:hint="eastAsia"/>
          <w:color w:val="0000FF"/>
          <w:sz w:val="20"/>
          <w:szCs w:val="20"/>
        </w:rPr>
        <w:t>double</w:t>
      </w:r>
      <w:r w:rsidRPr="00805A20">
        <w:rPr>
          <w:rFonts w:ascii="바탕" w:eastAsia="바탕" w:hAnsi="바탕" w:hint="eastAsia"/>
          <w:sz w:val="20"/>
          <w:szCs w:val="20"/>
        </w:rPr>
        <w:t xml:space="preserve"> MultipleByTwo(</w:t>
      </w:r>
      <w:r w:rsidRPr="00805A20">
        <w:rPr>
          <w:rFonts w:ascii="바탕" w:eastAsia="바탕" w:hAnsi="바탕" w:hint="eastAsia"/>
          <w:color w:val="0000FF"/>
          <w:sz w:val="20"/>
          <w:szCs w:val="20"/>
        </w:rPr>
        <w:t>double</w:t>
      </w:r>
      <w:r w:rsidRPr="00805A20">
        <w:rPr>
          <w:rFonts w:ascii="바탕" w:eastAsia="바탕" w:hAnsi="바탕" w:hint="eastAsia"/>
          <w:sz w:val="20"/>
          <w:szCs w:val="20"/>
        </w:rPr>
        <w:t xml:space="preserve"> value)</w:t>
      </w:r>
    </w:p>
    <w:p w14:paraId="309A1155"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2197B84B"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xml:space="preserve">        </w:t>
      </w:r>
      <w:r w:rsidRPr="00805A20">
        <w:rPr>
          <w:rFonts w:ascii="바탕" w:eastAsia="바탕" w:hAnsi="바탕" w:hint="eastAsia"/>
          <w:color w:val="0000FF"/>
          <w:sz w:val="20"/>
          <w:szCs w:val="20"/>
        </w:rPr>
        <w:t>return</w:t>
      </w:r>
      <w:r w:rsidRPr="00805A20">
        <w:rPr>
          <w:rFonts w:ascii="바탕" w:eastAsia="바탕" w:hAnsi="바탕" w:hint="eastAsia"/>
          <w:sz w:val="20"/>
          <w:szCs w:val="20"/>
        </w:rPr>
        <w:t xml:space="preserve"> value * 2;</w:t>
      </w:r>
    </w:p>
    <w:p w14:paraId="5485DF3D"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2ED1FC05" w14:textId="77777777" w:rsidR="000A5564" w:rsidRPr="00805A20" w:rsidRDefault="00CF77BF" w:rsidP="00936E88">
      <w:pPr>
        <w:pStyle w:val="a5"/>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48BE074F"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xml:space="preserve">    </w:t>
      </w:r>
      <w:r w:rsidRPr="00805A20">
        <w:rPr>
          <w:rFonts w:ascii="바탕" w:eastAsia="바탕" w:hAnsi="바탕" w:hint="eastAsia"/>
          <w:color w:val="0000FF"/>
          <w:sz w:val="20"/>
          <w:szCs w:val="20"/>
        </w:rPr>
        <w:t>internal</w:t>
      </w:r>
      <w:r w:rsidRPr="00805A20">
        <w:rPr>
          <w:rFonts w:ascii="바탕" w:eastAsia="바탕" w:hAnsi="바탕" w:hint="eastAsia"/>
          <w:sz w:val="20"/>
          <w:szCs w:val="20"/>
        </w:rPr>
        <w:t xml:space="preserve"> </w:t>
      </w:r>
      <w:r w:rsidRPr="00805A20">
        <w:rPr>
          <w:rFonts w:ascii="바탕" w:eastAsia="바탕" w:hAnsi="바탕" w:hint="eastAsia"/>
          <w:color w:val="0000FF"/>
          <w:sz w:val="20"/>
          <w:szCs w:val="20"/>
        </w:rPr>
        <w:t>static</w:t>
      </w:r>
      <w:r w:rsidRPr="00805A20">
        <w:rPr>
          <w:rFonts w:ascii="바탕" w:eastAsia="바탕" w:hAnsi="바탕" w:hint="eastAsia"/>
          <w:sz w:val="20"/>
          <w:szCs w:val="20"/>
        </w:rPr>
        <w:t xml:space="preserve"> </w:t>
      </w:r>
      <w:r w:rsidRPr="00805A20">
        <w:rPr>
          <w:rFonts w:ascii="바탕" w:eastAsia="바탕" w:hAnsi="바탕" w:hint="eastAsia"/>
          <w:color w:val="0000FF"/>
          <w:sz w:val="20"/>
          <w:szCs w:val="20"/>
        </w:rPr>
        <w:t>double</w:t>
      </w:r>
      <w:r w:rsidRPr="00805A20">
        <w:rPr>
          <w:rFonts w:ascii="바탕" w:eastAsia="바탕" w:hAnsi="바탕" w:hint="eastAsia"/>
          <w:sz w:val="20"/>
          <w:szCs w:val="20"/>
        </w:rPr>
        <w:t xml:space="preserve"> Square(</w:t>
      </w:r>
      <w:r w:rsidRPr="00805A20">
        <w:rPr>
          <w:rFonts w:ascii="바탕" w:eastAsia="바탕" w:hAnsi="바탕" w:hint="eastAsia"/>
          <w:color w:val="0000FF"/>
          <w:sz w:val="20"/>
          <w:szCs w:val="20"/>
        </w:rPr>
        <w:t>double</w:t>
      </w:r>
      <w:r w:rsidRPr="00805A20">
        <w:rPr>
          <w:rFonts w:ascii="바탕" w:eastAsia="바탕" w:hAnsi="바탕" w:hint="eastAsia"/>
          <w:sz w:val="20"/>
          <w:szCs w:val="20"/>
        </w:rPr>
        <w:t xml:space="preserve"> value)</w:t>
      </w:r>
    </w:p>
    <w:p w14:paraId="3D2B4415"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3FDFA010"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xml:space="preserve">        </w:t>
      </w:r>
      <w:r w:rsidRPr="00805A20">
        <w:rPr>
          <w:rFonts w:ascii="바탕" w:eastAsia="바탕" w:hAnsi="바탕" w:hint="eastAsia"/>
          <w:color w:val="0000FF"/>
          <w:sz w:val="20"/>
          <w:szCs w:val="20"/>
        </w:rPr>
        <w:t>return</w:t>
      </w:r>
      <w:r w:rsidRPr="00805A20">
        <w:rPr>
          <w:rFonts w:ascii="바탕" w:eastAsia="바탕" w:hAnsi="바탕" w:hint="eastAsia"/>
          <w:sz w:val="20"/>
          <w:szCs w:val="20"/>
        </w:rPr>
        <w:t xml:space="preserve"> value * value;</w:t>
      </w:r>
    </w:p>
    <w:p w14:paraId="010C55C4"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5142EC69"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w:t>
      </w:r>
    </w:p>
    <w:p w14:paraId="0F74586F" w14:textId="77777777" w:rsidR="000A5564" w:rsidRPr="00805A20" w:rsidRDefault="00CF77BF" w:rsidP="00936E88">
      <w:pPr>
        <w:pStyle w:val="a5"/>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7D71428F"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color w:val="0000FF"/>
          <w:sz w:val="20"/>
          <w:szCs w:val="20"/>
        </w:rPr>
        <w:t>delegate</w:t>
      </w:r>
      <w:r w:rsidRPr="00805A20">
        <w:rPr>
          <w:rFonts w:ascii="바탕" w:eastAsia="바탕" w:hAnsi="바탕" w:hint="eastAsia"/>
          <w:sz w:val="20"/>
          <w:szCs w:val="20"/>
        </w:rPr>
        <w:t xml:space="preserve"> </w:t>
      </w:r>
      <w:r w:rsidRPr="00805A20">
        <w:rPr>
          <w:rFonts w:ascii="바탕" w:eastAsia="바탕" w:hAnsi="바탕" w:hint="eastAsia"/>
          <w:color w:val="0000FF"/>
          <w:sz w:val="20"/>
          <w:szCs w:val="20"/>
        </w:rPr>
        <w:t>double</w:t>
      </w:r>
      <w:r w:rsidRPr="00805A20">
        <w:rPr>
          <w:rFonts w:ascii="바탕" w:eastAsia="바탕" w:hAnsi="바탕" w:hint="eastAsia"/>
          <w:sz w:val="20"/>
          <w:szCs w:val="20"/>
        </w:rPr>
        <w:t xml:space="preserve"> </w:t>
      </w:r>
      <w:r w:rsidRPr="00805A20">
        <w:rPr>
          <w:rFonts w:ascii="바탕" w:eastAsia="바탕" w:hAnsi="바탕" w:hint="eastAsia"/>
          <w:color w:val="2B91AF"/>
          <w:sz w:val="20"/>
          <w:szCs w:val="20"/>
        </w:rPr>
        <w:t>OnjDouble</w:t>
      </w:r>
      <w:r w:rsidRPr="00805A20">
        <w:rPr>
          <w:rFonts w:ascii="바탕" w:eastAsia="바탕" w:hAnsi="바탕" w:hint="eastAsia"/>
          <w:sz w:val="20"/>
          <w:szCs w:val="20"/>
        </w:rPr>
        <w:t>(</w:t>
      </w:r>
      <w:r w:rsidRPr="00805A20">
        <w:rPr>
          <w:rFonts w:ascii="바탕" w:eastAsia="바탕" w:hAnsi="바탕" w:hint="eastAsia"/>
          <w:color w:val="0000FF"/>
          <w:sz w:val="20"/>
          <w:szCs w:val="20"/>
        </w:rPr>
        <w:t>double</w:t>
      </w:r>
      <w:r w:rsidRPr="00805A20">
        <w:rPr>
          <w:rFonts w:ascii="바탕" w:eastAsia="바탕" w:hAnsi="바탕" w:hint="eastAsia"/>
          <w:sz w:val="20"/>
          <w:szCs w:val="20"/>
        </w:rPr>
        <w:t xml:space="preserve"> x);</w:t>
      </w:r>
    </w:p>
    <w:p w14:paraId="7D13568A" w14:textId="77777777" w:rsidR="000A5564" w:rsidRPr="00805A20" w:rsidRDefault="00CF77BF" w:rsidP="00936E88">
      <w:pPr>
        <w:pStyle w:val="a5"/>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69EBF03B"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color w:val="0000FF"/>
          <w:sz w:val="20"/>
          <w:szCs w:val="20"/>
        </w:rPr>
        <w:t>class</w:t>
      </w:r>
      <w:r w:rsidRPr="00805A20">
        <w:rPr>
          <w:rFonts w:ascii="바탕" w:eastAsia="바탕" w:hAnsi="바탕" w:hint="eastAsia"/>
          <w:sz w:val="20"/>
          <w:szCs w:val="20"/>
        </w:rPr>
        <w:t xml:space="preserve"> </w:t>
      </w:r>
      <w:r w:rsidRPr="00805A20">
        <w:rPr>
          <w:rFonts w:ascii="바탕" w:eastAsia="바탕" w:hAnsi="바탕" w:hint="eastAsia"/>
          <w:color w:val="2B91AF"/>
          <w:sz w:val="20"/>
          <w:szCs w:val="20"/>
        </w:rPr>
        <w:t>DelegateTest2</w:t>
      </w:r>
    </w:p>
    <w:p w14:paraId="1B6BEA44"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w:t>
      </w:r>
    </w:p>
    <w:p w14:paraId="1606FC96"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xml:space="preserve">    </w:t>
      </w:r>
      <w:r w:rsidRPr="00805A20">
        <w:rPr>
          <w:rFonts w:ascii="바탕" w:eastAsia="바탕" w:hAnsi="바탕" w:hint="eastAsia"/>
          <w:color w:val="0000FF"/>
          <w:sz w:val="20"/>
          <w:szCs w:val="20"/>
        </w:rPr>
        <w:t>static</w:t>
      </w:r>
      <w:r w:rsidRPr="00805A20">
        <w:rPr>
          <w:rFonts w:ascii="바탕" w:eastAsia="바탕" w:hAnsi="바탕" w:hint="eastAsia"/>
          <w:sz w:val="20"/>
          <w:szCs w:val="20"/>
        </w:rPr>
        <w:t xml:space="preserve"> </w:t>
      </w:r>
      <w:r w:rsidRPr="00805A20">
        <w:rPr>
          <w:rFonts w:ascii="바탕" w:eastAsia="바탕" w:hAnsi="바탕" w:hint="eastAsia"/>
          <w:color w:val="0000FF"/>
          <w:sz w:val="20"/>
          <w:szCs w:val="20"/>
        </w:rPr>
        <w:t>void</w:t>
      </w:r>
      <w:r w:rsidRPr="00805A20">
        <w:rPr>
          <w:rFonts w:ascii="바탕" w:eastAsia="바탕" w:hAnsi="바탕" w:hint="eastAsia"/>
          <w:sz w:val="20"/>
          <w:szCs w:val="20"/>
        </w:rPr>
        <w:t xml:space="preserve"> Main(</w:t>
      </w:r>
      <w:r w:rsidRPr="00805A20">
        <w:rPr>
          <w:rFonts w:ascii="바탕" w:eastAsia="바탕" w:hAnsi="바탕" w:hint="eastAsia"/>
          <w:color w:val="0000FF"/>
          <w:sz w:val="20"/>
          <w:szCs w:val="20"/>
        </w:rPr>
        <w:t>string</w:t>
      </w:r>
      <w:r w:rsidRPr="00805A20">
        <w:rPr>
          <w:rFonts w:ascii="바탕" w:eastAsia="바탕" w:hAnsi="바탕" w:hint="eastAsia"/>
          <w:sz w:val="20"/>
          <w:szCs w:val="20"/>
        </w:rPr>
        <w:t>[] args)</w:t>
      </w:r>
    </w:p>
    <w:p w14:paraId="2514BDB7"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27BEEA4D"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xml:space="preserve">        </w:t>
      </w:r>
      <w:r w:rsidRPr="00805A20">
        <w:rPr>
          <w:rFonts w:ascii="바탕" w:eastAsia="바탕" w:hAnsi="바탕" w:hint="eastAsia"/>
          <w:color w:val="008000"/>
          <w:sz w:val="20"/>
          <w:szCs w:val="20"/>
        </w:rPr>
        <w:t>//Delegate를 배열로 지정</w:t>
      </w:r>
    </w:p>
    <w:p w14:paraId="070168A5" w14:textId="77777777" w:rsidR="005F454E" w:rsidRPr="00805A20" w:rsidRDefault="00CF77BF" w:rsidP="005F454E">
      <w:pPr>
        <w:ind w:rightChars="412" w:right="989"/>
        <w:divId w:val="1907301670"/>
        <w:rPr>
          <w:rFonts w:ascii="바탕" w:eastAsia="바탕" w:hAnsi="바탕"/>
          <w:sz w:val="20"/>
          <w:szCs w:val="20"/>
        </w:rPr>
      </w:pPr>
      <w:r w:rsidRPr="00805A20">
        <w:rPr>
          <w:rFonts w:ascii="바탕" w:eastAsia="바탕" w:hAnsi="바탕" w:hint="eastAsia"/>
          <w:sz w:val="20"/>
          <w:szCs w:val="20"/>
        </w:rPr>
        <w:t xml:space="preserve">        </w:t>
      </w:r>
      <w:r w:rsidRPr="00805A20">
        <w:rPr>
          <w:rFonts w:ascii="바탕" w:eastAsia="바탕" w:hAnsi="바탕" w:hint="eastAsia"/>
          <w:color w:val="2B91AF"/>
          <w:sz w:val="20"/>
          <w:szCs w:val="20"/>
        </w:rPr>
        <w:t>OnjDouble</w:t>
      </w:r>
      <w:r w:rsidRPr="00805A20">
        <w:rPr>
          <w:rFonts w:ascii="바탕" w:eastAsia="바탕" w:hAnsi="바탕" w:hint="eastAsia"/>
          <w:sz w:val="20"/>
          <w:szCs w:val="20"/>
        </w:rPr>
        <w:t xml:space="preserve">[] </w:t>
      </w:r>
      <w:r w:rsidRPr="00C076D2">
        <w:rPr>
          <w:rFonts w:ascii="바탕" w:eastAsia="바탕" w:hAnsi="바탕" w:hint="eastAsia"/>
          <w:color w:val="C00000"/>
          <w:sz w:val="20"/>
          <w:szCs w:val="20"/>
        </w:rPr>
        <w:t xml:space="preserve">op </w:t>
      </w:r>
      <w:r w:rsidRPr="00805A20">
        <w:rPr>
          <w:rFonts w:ascii="바탕" w:eastAsia="바탕" w:hAnsi="바탕" w:hint="eastAsia"/>
          <w:sz w:val="20"/>
          <w:szCs w:val="20"/>
        </w:rPr>
        <w:t>=</w:t>
      </w:r>
      <w:r w:rsidR="005F454E" w:rsidRPr="00805A20">
        <w:rPr>
          <w:rFonts w:ascii="바탕" w:eastAsia="바탕" w:hAnsi="바탕"/>
          <w:sz w:val="20"/>
          <w:szCs w:val="20"/>
        </w:rPr>
        <w:t xml:space="preserve"> </w:t>
      </w:r>
      <w:r w:rsidRPr="00805A20">
        <w:rPr>
          <w:rFonts w:ascii="바탕" w:eastAsia="바탕" w:hAnsi="바탕" w:hint="eastAsia"/>
          <w:sz w:val="20"/>
          <w:szCs w:val="20"/>
        </w:rPr>
        <w:t>{</w:t>
      </w:r>
    </w:p>
    <w:p w14:paraId="037CFA9F" w14:textId="61189462" w:rsidR="000A5564" w:rsidRPr="00805A20" w:rsidRDefault="00CF77BF" w:rsidP="005F454E">
      <w:pPr>
        <w:ind w:left="1600" w:rightChars="412" w:right="989" w:firstLineChars="550" w:firstLine="1100"/>
        <w:divId w:val="1907301670"/>
        <w:rPr>
          <w:rFonts w:ascii="바탕" w:eastAsia="바탕" w:hAnsi="바탕"/>
          <w:sz w:val="20"/>
          <w:szCs w:val="20"/>
        </w:rPr>
      </w:pPr>
      <w:r w:rsidRPr="00805A20">
        <w:rPr>
          <w:rFonts w:ascii="바탕" w:eastAsia="바탕" w:hAnsi="바탕" w:hint="eastAsia"/>
          <w:color w:val="0000FF"/>
          <w:sz w:val="20"/>
          <w:szCs w:val="20"/>
        </w:rPr>
        <w:t>new</w:t>
      </w:r>
      <w:r w:rsidRPr="00805A20">
        <w:rPr>
          <w:rFonts w:ascii="바탕" w:eastAsia="바탕" w:hAnsi="바탕" w:hint="eastAsia"/>
          <w:sz w:val="20"/>
          <w:szCs w:val="20"/>
        </w:rPr>
        <w:t xml:space="preserve"> </w:t>
      </w:r>
      <w:r w:rsidRPr="00805A20">
        <w:rPr>
          <w:rFonts w:ascii="바탕" w:eastAsia="바탕" w:hAnsi="바탕" w:hint="eastAsia"/>
          <w:color w:val="2B91AF"/>
          <w:sz w:val="20"/>
          <w:szCs w:val="20"/>
        </w:rPr>
        <w:t>OnjDouble</w:t>
      </w:r>
      <w:r w:rsidRPr="00805A20">
        <w:rPr>
          <w:rFonts w:ascii="바탕" w:eastAsia="바탕" w:hAnsi="바탕" w:hint="eastAsia"/>
          <w:sz w:val="20"/>
          <w:szCs w:val="20"/>
        </w:rPr>
        <w:t>(</w:t>
      </w:r>
      <w:r w:rsidRPr="00805A20">
        <w:rPr>
          <w:rFonts w:ascii="바탕" w:eastAsia="바탕" w:hAnsi="바탕" w:hint="eastAsia"/>
          <w:color w:val="2B91AF"/>
          <w:sz w:val="20"/>
          <w:szCs w:val="20"/>
        </w:rPr>
        <w:t>OnjMath</w:t>
      </w:r>
      <w:r w:rsidRPr="00805A20">
        <w:rPr>
          <w:rFonts w:ascii="바탕" w:eastAsia="바탕" w:hAnsi="바탕" w:hint="eastAsia"/>
          <w:sz w:val="20"/>
          <w:szCs w:val="20"/>
        </w:rPr>
        <w:t>.MultipleByTwo),</w:t>
      </w:r>
    </w:p>
    <w:p w14:paraId="6CA750EB" w14:textId="2CED660B"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w:t>
      </w:r>
      <w:r w:rsidR="00E96653">
        <w:rPr>
          <w:rFonts w:ascii="바탕" w:eastAsia="바탕" w:hAnsi="바탕"/>
          <w:sz w:val="20"/>
          <w:szCs w:val="20"/>
        </w:rPr>
        <w:t xml:space="preserve">    </w:t>
      </w:r>
      <w:r w:rsidRPr="00805A20">
        <w:rPr>
          <w:rFonts w:ascii="바탕" w:eastAsia="바탕" w:hAnsi="바탕" w:hint="eastAsia"/>
          <w:color w:val="0000FF"/>
          <w:sz w:val="20"/>
          <w:szCs w:val="20"/>
        </w:rPr>
        <w:t>new</w:t>
      </w:r>
      <w:r w:rsidRPr="00805A20">
        <w:rPr>
          <w:rFonts w:ascii="바탕" w:eastAsia="바탕" w:hAnsi="바탕" w:hint="eastAsia"/>
          <w:sz w:val="20"/>
          <w:szCs w:val="20"/>
        </w:rPr>
        <w:t xml:space="preserve"> </w:t>
      </w:r>
      <w:r w:rsidRPr="00805A20">
        <w:rPr>
          <w:rFonts w:ascii="바탕" w:eastAsia="바탕" w:hAnsi="바탕" w:hint="eastAsia"/>
          <w:color w:val="2B91AF"/>
          <w:sz w:val="20"/>
          <w:szCs w:val="20"/>
        </w:rPr>
        <w:t>OnjDouble</w:t>
      </w:r>
      <w:r w:rsidRPr="00805A20">
        <w:rPr>
          <w:rFonts w:ascii="바탕" w:eastAsia="바탕" w:hAnsi="바탕" w:hint="eastAsia"/>
          <w:sz w:val="20"/>
          <w:szCs w:val="20"/>
        </w:rPr>
        <w:t>(</w:t>
      </w:r>
      <w:r w:rsidRPr="00805A20">
        <w:rPr>
          <w:rFonts w:ascii="바탕" w:eastAsia="바탕" w:hAnsi="바탕" w:hint="eastAsia"/>
          <w:color w:val="2B91AF"/>
          <w:sz w:val="20"/>
          <w:szCs w:val="20"/>
        </w:rPr>
        <w:t>OnjMath</w:t>
      </w:r>
      <w:r w:rsidRPr="00805A20">
        <w:rPr>
          <w:rFonts w:ascii="바탕" w:eastAsia="바탕" w:hAnsi="바탕" w:hint="eastAsia"/>
          <w:sz w:val="20"/>
          <w:szCs w:val="20"/>
        </w:rPr>
        <w:t>.Square)</w:t>
      </w:r>
    </w:p>
    <w:p w14:paraId="69D8392F" w14:textId="4B0CC069"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w:t>
      </w:r>
      <w:r w:rsidR="005F454E" w:rsidRPr="00805A20">
        <w:rPr>
          <w:rFonts w:ascii="바탕" w:eastAsia="바탕" w:hAnsi="바탕"/>
          <w:sz w:val="20"/>
          <w:szCs w:val="20"/>
        </w:rPr>
        <w:tab/>
      </w:r>
      <w:r w:rsidRPr="00805A20">
        <w:rPr>
          <w:rFonts w:ascii="바탕" w:eastAsia="바탕" w:hAnsi="바탕" w:hint="eastAsia"/>
          <w:sz w:val="20"/>
          <w:szCs w:val="20"/>
        </w:rPr>
        <w:t>};</w:t>
      </w:r>
    </w:p>
    <w:p w14:paraId="2716BCFB" w14:textId="77777777" w:rsidR="000A5564" w:rsidRPr="00805A20" w:rsidRDefault="00CF77BF" w:rsidP="00936E88">
      <w:pPr>
        <w:pStyle w:val="a5"/>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2E5CBB28"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xml:space="preserve">        </w:t>
      </w:r>
      <w:r w:rsidRPr="00805A20">
        <w:rPr>
          <w:rFonts w:ascii="바탕" w:eastAsia="바탕" w:hAnsi="바탕" w:hint="eastAsia"/>
          <w:color w:val="0000FF"/>
          <w:sz w:val="20"/>
          <w:szCs w:val="20"/>
        </w:rPr>
        <w:t>for</w:t>
      </w:r>
      <w:r w:rsidRPr="00805A20">
        <w:rPr>
          <w:rFonts w:ascii="바탕" w:eastAsia="바탕" w:hAnsi="바탕" w:hint="eastAsia"/>
          <w:sz w:val="20"/>
          <w:szCs w:val="20"/>
        </w:rPr>
        <w:t xml:space="preserve"> (</w:t>
      </w:r>
      <w:r w:rsidRPr="00805A20">
        <w:rPr>
          <w:rFonts w:ascii="바탕" w:eastAsia="바탕" w:hAnsi="바탕" w:hint="eastAsia"/>
          <w:color w:val="0000FF"/>
          <w:sz w:val="20"/>
          <w:szCs w:val="20"/>
        </w:rPr>
        <w:t>int</w:t>
      </w:r>
      <w:r w:rsidRPr="00805A20">
        <w:rPr>
          <w:rFonts w:ascii="바탕" w:eastAsia="바탕" w:hAnsi="바탕" w:hint="eastAsia"/>
          <w:sz w:val="20"/>
          <w:szCs w:val="20"/>
        </w:rPr>
        <w:t xml:space="preserve"> i = 0; i &lt; </w:t>
      </w:r>
      <w:r w:rsidRPr="00C076D2">
        <w:rPr>
          <w:rFonts w:ascii="바탕" w:eastAsia="바탕" w:hAnsi="바탕" w:hint="eastAsia"/>
          <w:color w:val="C00000"/>
          <w:sz w:val="20"/>
          <w:szCs w:val="20"/>
        </w:rPr>
        <w:t>op</w:t>
      </w:r>
      <w:r w:rsidRPr="00805A20">
        <w:rPr>
          <w:rFonts w:ascii="바탕" w:eastAsia="바탕" w:hAnsi="바탕" w:hint="eastAsia"/>
          <w:sz w:val="20"/>
          <w:szCs w:val="20"/>
        </w:rPr>
        <w:t>.Length; i++)</w:t>
      </w:r>
    </w:p>
    <w:p w14:paraId="3684BC6F"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1D3DAC11"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xml:space="preserve">            </w:t>
      </w:r>
      <w:r w:rsidRPr="00805A20">
        <w:rPr>
          <w:rFonts w:ascii="바탕" w:eastAsia="바탕" w:hAnsi="바탕" w:hint="eastAsia"/>
          <w:color w:val="2B91AF"/>
          <w:sz w:val="20"/>
          <w:szCs w:val="20"/>
        </w:rPr>
        <w:t>Console</w:t>
      </w:r>
      <w:r w:rsidRPr="00805A20">
        <w:rPr>
          <w:rFonts w:ascii="바탕" w:eastAsia="바탕" w:hAnsi="바탕" w:hint="eastAsia"/>
          <w:sz w:val="20"/>
          <w:szCs w:val="20"/>
        </w:rPr>
        <w:t>.WriteLine(</w:t>
      </w:r>
      <w:r w:rsidRPr="00805A20">
        <w:rPr>
          <w:rFonts w:ascii="바탕" w:eastAsia="바탕" w:hAnsi="바탕" w:hint="eastAsia"/>
          <w:color w:val="A31515"/>
          <w:sz w:val="20"/>
          <w:szCs w:val="20"/>
        </w:rPr>
        <w:t>"op[{0}] 호출:"</w:t>
      </w:r>
      <w:r w:rsidRPr="00805A20">
        <w:rPr>
          <w:rFonts w:ascii="바탕" w:eastAsia="바탕" w:hAnsi="바탕" w:hint="eastAsia"/>
          <w:sz w:val="20"/>
          <w:szCs w:val="20"/>
        </w:rPr>
        <w:t>, i);</w:t>
      </w:r>
    </w:p>
    <w:p w14:paraId="61FED56D"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xml:space="preserve">            </w:t>
      </w:r>
      <w:r w:rsidRPr="00805A20">
        <w:rPr>
          <w:rFonts w:ascii="바탕" w:eastAsia="바탕" w:hAnsi="바탕" w:hint="eastAsia"/>
          <w:b/>
          <w:bCs/>
          <w:color w:val="833C0B" w:themeColor="accent2" w:themeShade="80"/>
          <w:sz w:val="20"/>
          <w:szCs w:val="20"/>
        </w:rPr>
        <w:t>CallDelegate</w:t>
      </w:r>
      <w:r w:rsidRPr="00805A20">
        <w:rPr>
          <w:rFonts w:ascii="바탕" w:eastAsia="바탕" w:hAnsi="바탕" w:hint="eastAsia"/>
          <w:sz w:val="20"/>
          <w:szCs w:val="20"/>
        </w:rPr>
        <w:t xml:space="preserve">(op[i], 3.0);  </w:t>
      </w:r>
      <w:r w:rsidRPr="00805A20">
        <w:rPr>
          <w:rFonts w:ascii="바탕" w:eastAsia="바탕" w:hAnsi="바탕" w:hint="eastAsia"/>
          <w:color w:val="008000"/>
          <w:sz w:val="20"/>
          <w:szCs w:val="20"/>
        </w:rPr>
        <w:t>//Delegate를 다른 메소드의 인자로 넘긴다.</w:t>
      </w:r>
    </w:p>
    <w:p w14:paraId="084E9ADB"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lastRenderedPageBreak/>
        <w:t xml:space="preserve">            </w:t>
      </w:r>
      <w:r w:rsidRPr="00805A20">
        <w:rPr>
          <w:rFonts w:ascii="바탕" w:eastAsia="바탕" w:hAnsi="바탕" w:hint="eastAsia"/>
          <w:color w:val="008000"/>
          <w:sz w:val="20"/>
          <w:szCs w:val="20"/>
        </w:rPr>
        <w:t>//Console.WriteLine("결과는 {0} 이다", op[i](3.0));</w:t>
      </w:r>
    </w:p>
    <w:p w14:paraId="4A977862"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w:t>
      </w:r>
      <w:r w:rsidRPr="00805A20">
        <w:rPr>
          <w:rFonts w:ascii="바탕" w:eastAsia="바탕" w:hAnsi="바탕" w:hint="eastAsia"/>
          <w:color w:val="2B91AF"/>
          <w:sz w:val="20"/>
          <w:szCs w:val="20"/>
        </w:rPr>
        <w:t>Console</w:t>
      </w:r>
      <w:r w:rsidRPr="00805A20">
        <w:rPr>
          <w:rFonts w:ascii="바탕" w:eastAsia="바탕" w:hAnsi="바탕" w:hint="eastAsia"/>
          <w:sz w:val="20"/>
          <w:szCs w:val="20"/>
        </w:rPr>
        <w:t>.WriteLine();</w:t>
      </w:r>
    </w:p>
    <w:p w14:paraId="2FF2239D"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774D19F8"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63EA3A6D" w14:textId="77777777" w:rsidR="000A5564" w:rsidRPr="00805A20" w:rsidRDefault="00CF77BF" w:rsidP="00936E88">
      <w:pPr>
        <w:pStyle w:val="a5"/>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2BD040D7"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xml:space="preserve">    </w:t>
      </w:r>
      <w:r w:rsidRPr="00805A20">
        <w:rPr>
          <w:rFonts w:ascii="바탕" w:eastAsia="바탕" w:hAnsi="바탕" w:hint="eastAsia"/>
          <w:color w:val="0000FF"/>
          <w:sz w:val="20"/>
          <w:szCs w:val="20"/>
        </w:rPr>
        <w:t>static</w:t>
      </w:r>
      <w:r w:rsidRPr="00805A20">
        <w:rPr>
          <w:rFonts w:ascii="바탕" w:eastAsia="바탕" w:hAnsi="바탕" w:hint="eastAsia"/>
          <w:sz w:val="20"/>
          <w:szCs w:val="20"/>
        </w:rPr>
        <w:t xml:space="preserve"> </w:t>
      </w:r>
      <w:r w:rsidRPr="00805A20">
        <w:rPr>
          <w:rFonts w:ascii="바탕" w:eastAsia="바탕" w:hAnsi="바탕" w:hint="eastAsia"/>
          <w:color w:val="0000FF"/>
          <w:sz w:val="20"/>
          <w:szCs w:val="20"/>
        </w:rPr>
        <w:t>void</w:t>
      </w:r>
      <w:r w:rsidRPr="00805A20">
        <w:rPr>
          <w:rFonts w:ascii="바탕" w:eastAsia="바탕" w:hAnsi="바탕" w:hint="eastAsia"/>
          <w:sz w:val="20"/>
          <w:szCs w:val="20"/>
        </w:rPr>
        <w:t xml:space="preserve"> </w:t>
      </w:r>
      <w:r w:rsidRPr="00805A20">
        <w:rPr>
          <w:rFonts w:ascii="바탕" w:eastAsia="바탕" w:hAnsi="바탕" w:hint="eastAsia"/>
          <w:b/>
          <w:bCs/>
          <w:color w:val="833C0B" w:themeColor="accent2" w:themeShade="80"/>
          <w:sz w:val="20"/>
          <w:szCs w:val="20"/>
        </w:rPr>
        <w:t>CallDelegate</w:t>
      </w:r>
      <w:r w:rsidRPr="00805A20">
        <w:rPr>
          <w:rFonts w:ascii="바탕" w:eastAsia="바탕" w:hAnsi="바탕" w:hint="eastAsia"/>
          <w:sz w:val="20"/>
          <w:szCs w:val="20"/>
        </w:rPr>
        <w:t>(</w:t>
      </w:r>
      <w:r w:rsidRPr="00805A20">
        <w:rPr>
          <w:rFonts w:ascii="바탕" w:eastAsia="바탕" w:hAnsi="바탕" w:hint="eastAsia"/>
          <w:color w:val="2B91AF"/>
          <w:sz w:val="20"/>
          <w:szCs w:val="20"/>
        </w:rPr>
        <w:t>OnjDouble</w:t>
      </w:r>
      <w:r w:rsidRPr="00805A20">
        <w:rPr>
          <w:rFonts w:ascii="바탕" w:eastAsia="바탕" w:hAnsi="바탕" w:hint="eastAsia"/>
          <w:sz w:val="20"/>
          <w:szCs w:val="20"/>
        </w:rPr>
        <w:t xml:space="preserve"> func, </w:t>
      </w:r>
      <w:r w:rsidRPr="00805A20">
        <w:rPr>
          <w:rFonts w:ascii="바탕" w:eastAsia="바탕" w:hAnsi="바탕" w:hint="eastAsia"/>
          <w:color w:val="0000FF"/>
          <w:sz w:val="20"/>
          <w:szCs w:val="20"/>
        </w:rPr>
        <w:t>double</w:t>
      </w:r>
      <w:r w:rsidRPr="00805A20">
        <w:rPr>
          <w:rFonts w:ascii="바탕" w:eastAsia="바탕" w:hAnsi="바탕" w:hint="eastAsia"/>
          <w:sz w:val="20"/>
          <w:szCs w:val="20"/>
        </w:rPr>
        <w:t xml:space="preserve"> value)</w:t>
      </w:r>
    </w:p>
    <w:p w14:paraId="6F543864"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0D044EB1"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xml:space="preserve">        </w:t>
      </w:r>
      <w:r w:rsidRPr="00805A20">
        <w:rPr>
          <w:rFonts w:ascii="바탕" w:eastAsia="바탕" w:hAnsi="바탕" w:hint="eastAsia"/>
          <w:color w:val="008000"/>
          <w:sz w:val="20"/>
          <w:szCs w:val="20"/>
        </w:rPr>
        <w:t>//넘겨받은 Delegate를 실행 한다.</w:t>
      </w:r>
    </w:p>
    <w:p w14:paraId="794B813D"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xml:space="preserve">        </w:t>
      </w:r>
      <w:r w:rsidRPr="00805A20">
        <w:rPr>
          <w:rFonts w:ascii="바탕" w:eastAsia="바탕" w:hAnsi="바탕" w:hint="eastAsia"/>
          <w:color w:val="0000FF"/>
          <w:sz w:val="20"/>
          <w:szCs w:val="20"/>
        </w:rPr>
        <w:t>double</w:t>
      </w:r>
      <w:r w:rsidRPr="00805A20">
        <w:rPr>
          <w:rFonts w:ascii="바탕" w:eastAsia="바탕" w:hAnsi="바탕" w:hint="eastAsia"/>
          <w:sz w:val="20"/>
          <w:szCs w:val="20"/>
        </w:rPr>
        <w:t xml:space="preserve"> ret = func(value);</w:t>
      </w:r>
    </w:p>
    <w:p w14:paraId="60A9F00D"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xml:space="preserve">        </w:t>
      </w:r>
      <w:r w:rsidRPr="00805A20">
        <w:rPr>
          <w:rFonts w:ascii="바탕" w:eastAsia="바탕" w:hAnsi="바탕" w:hint="eastAsia"/>
          <w:color w:val="2B91AF"/>
          <w:sz w:val="20"/>
          <w:szCs w:val="20"/>
        </w:rPr>
        <w:t>Console</w:t>
      </w:r>
      <w:r w:rsidRPr="00805A20">
        <w:rPr>
          <w:rFonts w:ascii="바탕" w:eastAsia="바탕" w:hAnsi="바탕" w:hint="eastAsia"/>
          <w:sz w:val="20"/>
          <w:szCs w:val="20"/>
        </w:rPr>
        <w:t>.WriteLine(</w:t>
      </w:r>
      <w:r w:rsidRPr="00805A20">
        <w:rPr>
          <w:rFonts w:ascii="바탕" w:eastAsia="바탕" w:hAnsi="바탕" w:hint="eastAsia"/>
          <w:color w:val="A31515"/>
          <w:sz w:val="20"/>
          <w:szCs w:val="20"/>
        </w:rPr>
        <w:t>"입력된 값은 {0}이고 결과는 {1} 이다"</w:t>
      </w:r>
      <w:r w:rsidRPr="00805A20">
        <w:rPr>
          <w:rFonts w:ascii="바탕" w:eastAsia="바탕" w:hAnsi="바탕" w:hint="eastAsia"/>
          <w:sz w:val="20"/>
          <w:szCs w:val="20"/>
        </w:rPr>
        <w:t>, value, ret);</w:t>
      </w:r>
    </w:p>
    <w:p w14:paraId="726B1C54"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122ABB27" w14:textId="77777777" w:rsidR="000A5564" w:rsidRPr="00805A20" w:rsidRDefault="00CF77BF" w:rsidP="00936E88">
      <w:pPr>
        <w:ind w:rightChars="412" w:right="989"/>
        <w:divId w:val="1907301670"/>
        <w:rPr>
          <w:rFonts w:ascii="바탕" w:eastAsia="바탕" w:hAnsi="바탕"/>
          <w:sz w:val="20"/>
          <w:szCs w:val="20"/>
        </w:rPr>
      </w:pPr>
      <w:r w:rsidRPr="00805A20">
        <w:rPr>
          <w:rFonts w:ascii="바탕" w:eastAsia="바탕" w:hAnsi="바탕" w:hint="eastAsia"/>
          <w:sz w:val="20"/>
          <w:szCs w:val="20"/>
        </w:rPr>
        <w:t>}</w:t>
      </w:r>
    </w:p>
    <w:p w14:paraId="0C5A8BBB" w14:textId="77777777" w:rsidR="000A5564" w:rsidRPr="00805A20" w:rsidRDefault="00CF77BF" w:rsidP="00936E88">
      <w:pPr>
        <w:pStyle w:val="a5"/>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08AF4021" w14:textId="77777777" w:rsidR="000A5564" w:rsidRPr="00805A20" w:rsidRDefault="00CF77BF" w:rsidP="00936E88">
      <w:pPr>
        <w:pStyle w:val="a5"/>
        <w:ind w:rightChars="412" w:right="989"/>
        <w:divId w:val="1907301670"/>
        <w:rPr>
          <w:rFonts w:ascii="바탕" w:eastAsia="바탕" w:hAnsi="바탕"/>
          <w:sz w:val="20"/>
          <w:szCs w:val="20"/>
        </w:rPr>
      </w:pPr>
      <w:r w:rsidRPr="00805A20">
        <w:rPr>
          <w:rFonts w:ascii="바탕" w:eastAsia="바탕" w:hAnsi="바탕" w:hint="eastAsia"/>
          <w:sz w:val="20"/>
          <w:szCs w:val="20"/>
        </w:rPr>
        <w:t> </w:t>
      </w:r>
    </w:p>
    <w:p w14:paraId="05B8F70F" w14:textId="24C54234" w:rsidR="000A5564" w:rsidRDefault="00CF77BF" w:rsidP="002215D4">
      <w:pPr>
        <w:pStyle w:val="a5"/>
        <w:ind w:rightChars="412" w:right="989"/>
        <w:divId w:val="18361170"/>
        <w:rPr>
          <w:rFonts w:ascii="돋움" w:eastAsia="돋움" w:hAnsi="돋움"/>
          <w:sz w:val="18"/>
          <w:szCs w:val="18"/>
        </w:rPr>
      </w:pPr>
      <w:r w:rsidRPr="00805A20">
        <w:rPr>
          <w:rFonts w:ascii="바탕" w:eastAsia="바탕" w:hAnsi="바탕" w:hint="eastAsia"/>
          <w:sz w:val="20"/>
          <w:szCs w:val="20"/>
        </w:rPr>
        <w:t> </w:t>
      </w:r>
      <w:r>
        <w:rPr>
          <w:rFonts w:ascii="바탕" w:eastAsia="바탕" w:hAnsi="바탕" w:hint="eastAsia"/>
          <w:sz w:val="20"/>
          <w:szCs w:val="20"/>
        </w:rPr>
        <w:t xml:space="preserve">위의 예제에서 OnjDelegate라는 메서드를 호출할 필요 없이 곧바로 delegate가 참조하는 메서드를 실행 하려면 다음과 같이하면 된다. </w:t>
      </w:r>
    </w:p>
    <w:p w14:paraId="23EAA28A" w14:textId="77777777" w:rsidR="000A5564" w:rsidRDefault="00CF77BF" w:rsidP="00936E88">
      <w:pPr>
        <w:pStyle w:val="a5"/>
        <w:ind w:rightChars="412" w:right="989"/>
        <w:divId w:val="264273522"/>
        <w:rPr>
          <w:rFonts w:ascii="돋움" w:eastAsia="돋움" w:hAnsi="돋움"/>
          <w:sz w:val="18"/>
          <w:szCs w:val="18"/>
        </w:rPr>
      </w:pPr>
      <w:r>
        <w:rPr>
          <w:rFonts w:ascii="바탕" w:eastAsia="바탕" w:hAnsi="바탕" w:hint="eastAsia"/>
          <w:sz w:val="20"/>
          <w:szCs w:val="20"/>
        </w:rPr>
        <w:t> </w:t>
      </w:r>
    </w:p>
    <w:p w14:paraId="7B6A426C" w14:textId="77777777" w:rsidR="000A5564" w:rsidRDefault="00CF77BF" w:rsidP="00936E88">
      <w:pPr>
        <w:ind w:rightChars="412" w:right="989"/>
        <w:divId w:val="438111273"/>
        <w:rPr>
          <w:rFonts w:ascii="돋움" w:eastAsia="돋움" w:hAnsi="돋움"/>
          <w:sz w:val="18"/>
          <w:szCs w:val="18"/>
        </w:rPr>
      </w:pPr>
      <w:r w:rsidRPr="00C076D2">
        <w:rPr>
          <w:rFonts w:ascii="바탕" w:eastAsia="바탕" w:hAnsi="바탕" w:hint="eastAsia"/>
          <w:color w:val="C00000"/>
          <w:sz w:val="20"/>
          <w:szCs w:val="20"/>
        </w:rPr>
        <w:t>op</w:t>
      </w:r>
      <w:r>
        <w:rPr>
          <w:rFonts w:ascii="바탕" w:eastAsia="바탕" w:hAnsi="바탕" w:hint="eastAsia"/>
          <w:sz w:val="20"/>
          <w:szCs w:val="20"/>
        </w:rPr>
        <w:t>[i](2.0);</w:t>
      </w:r>
    </w:p>
    <w:p w14:paraId="36833593" w14:textId="77777777" w:rsidR="000A5564" w:rsidRDefault="00CF77BF" w:rsidP="00936E88">
      <w:pPr>
        <w:pStyle w:val="a5"/>
        <w:ind w:rightChars="412" w:right="989"/>
        <w:divId w:val="473374170"/>
        <w:rPr>
          <w:rFonts w:ascii="돋움" w:eastAsia="돋움" w:hAnsi="돋움"/>
          <w:sz w:val="18"/>
          <w:szCs w:val="18"/>
        </w:rPr>
      </w:pPr>
      <w:r>
        <w:rPr>
          <w:rFonts w:ascii="바탕" w:eastAsia="바탕" w:hAnsi="바탕" w:hint="eastAsia"/>
          <w:sz w:val="20"/>
          <w:szCs w:val="20"/>
        </w:rPr>
        <w:t> </w:t>
      </w:r>
    </w:p>
    <w:p w14:paraId="62AB2A7B" w14:textId="77777777" w:rsidR="000A5564" w:rsidRDefault="00CF77BF" w:rsidP="00936E88">
      <w:pPr>
        <w:pStyle w:val="a5"/>
        <w:ind w:rightChars="412" w:right="989"/>
        <w:divId w:val="864560493"/>
        <w:rPr>
          <w:rFonts w:ascii="돋움" w:eastAsia="돋움" w:hAnsi="돋움"/>
          <w:sz w:val="18"/>
          <w:szCs w:val="18"/>
        </w:rPr>
      </w:pPr>
      <w:r>
        <w:rPr>
          <w:rFonts w:ascii="바탕" w:eastAsia="바탕" w:hAnsi="바탕" w:hint="eastAsia"/>
          <w:sz w:val="20"/>
          <w:szCs w:val="20"/>
        </w:rPr>
        <w:t> </w:t>
      </w:r>
    </w:p>
    <w:p w14:paraId="5B89A7F8" w14:textId="27570B2D" w:rsidR="000A5564" w:rsidRPr="001916F3" w:rsidRDefault="00CF77BF" w:rsidP="00936E88">
      <w:pPr>
        <w:ind w:rightChars="412" w:right="989"/>
        <w:divId w:val="1410687032"/>
        <w:rPr>
          <w:rFonts w:ascii="돋움" w:eastAsia="돋움" w:hAnsi="돋움"/>
          <w:b/>
          <w:bCs/>
          <w:sz w:val="18"/>
          <w:szCs w:val="18"/>
        </w:rPr>
      </w:pPr>
      <w:r w:rsidRPr="001916F3">
        <w:rPr>
          <w:rFonts w:ascii="바탕" w:eastAsia="바탕" w:hAnsi="바탕" w:hint="eastAsia"/>
          <w:b/>
          <w:bCs/>
          <w:sz w:val="20"/>
          <w:szCs w:val="20"/>
        </w:rPr>
        <w:t>[예제</w:t>
      </w:r>
      <w:r w:rsidR="001916F3" w:rsidRPr="001916F3">
        <w:rPr>
          <w:rFonts w:ascii="바탕" w:eastAsia="바탕" w:hAnsi="바탕" w:hint="eastAsia"/>
          <w:b/>
          <w:bCs/>
          <w:sz w:val="20"/>
          <w:szCs w:val="20"/>
        </w:rPr>
        <w:t>3</w:t>
      </w:r>
      <w:r w:rsidRPr="001916F3">
        <w:rPr>
          <w:rFonts w:ascii="바탕" w:eastAsia="바탕" w:hAnsi="바탕" w:hint="eastAsia"/>
          <w:b/>
          <w:bCs/>
          <w:sz w:val="20"/>
          <w:szCs w:val="20"/>
        </w:rPr>
        <w:t>]</w:t>
      </w:r>
    </w:p>
    <w:p w14:paraId="4AFDB587" w14:textId="77777777" w:rsidR="000A5564" w:rsidRDefault="00CF77BF" w:rsidP="00936E88">
      <w:pPr>
        <w:ind w:rightChars="412" w:right="989"/>
        <w:divId w:val="1684436550"/>
        <w:rPr>
          <w:rFonts w:ascii="돋움" w:eastAsia="돋움" w:hAnsi="돋움"/>
          <w:sz w:val="18"/>
          <w:szCs w:val="18"/>
        </w:rPr>
      </w:pPr>
      <w:r>
        <w:rPr>
          <w:rFonts w:ascii="돋움체" w:eastAsia="돋움체" w:hAnsi="돋움체" w:hint="eastAsia"/>
          <w:color w:val="0000FF"/>
          <w:sz w:val="19"/>
          <w:szCs w:val="19"/>
        </w:rPr>
        <w:t>using</w:t>
      </w:r>
      <w:r>
        <w:rPr>
          <w:rFonts w:ascii="돋움체" w:eastAsia="돋움체" w:hAnsi="돋움체" w:hint="eastAsia"/>
          <w:sz w:val="19"/>
          <w:szCs w:val="19"/>
        </w:rPr>
        <w:t xml:space="preserve"> System;</w:t>
      </w:r>
    </w:p>
    <w:p w14:paraId="0229CD1F"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color w:val="0000FF"/>
          <w:sz w:val="19"/>
          <w:szCs w:val="19"/>
        </w:rPr>
        <w:t>using</w:t>
      </w:r>
      <w:r>
        <w:rPr>
          <w:rFonts w:ascii="돋움체" w:eastAsia="돋움체" w:hAnsi="돋움체" w:hint="eastAsia"/>
          <w:sz w:val="19"/>
          <w:szCs w:val="19"/>
        </w:rPr>
        <w:t xml:space="preserve"> System.Collections.Generic;</w:t>
      </w:r>
    </w:p>
    <w:p w14:paraId="18AEBFE8"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color w:val="0000FF"/>
          <w:sz w:val="19"/>
          <w:szCs w:val="19"/>
        </w:rPr>
        <w:t>using</w:t>
      </w:r>
      <w:r>
        <w:rPr>
          <w:rFonts w:ascii="돋움체" w:eastAsia="돋움체" w:hAnsi="돋움체" w:hint="eastAsia"/>
          <w:sz w:val="19"/>
          <w:szCs w:val="19"/>
        </w:rPr>
        <w:t xml:space="preserve"> System.Text;</w:t>
      </w:r>
    </w:p>
    <w:p w14:paraId="0304F01E" w14:textId="77777777" w:rsidR="000A5564" w:rsidRDefault="00CF77BF" w:rsidP="00936E88">
      <w:pPr>
        <w:pStyle w:val="a5"/>
        <w:ind w:rightChars="412" w:right="989"/>
        <w:divId w:val="1907301670"/>
        <w:rPr>
          <w:rFonts w:ascii="돋움" w:eastAsia="돋움" w:hAnsi="돋움"/>
          <w:sz w:val="18"/>
          <w:szCs w:val="18"/>
        </w:rPr>
      </w:pPr>
      <w:r>
        <w:rPr>
          <w:rFonts w:ascii="돋움" w:eastAsia="돋움" w:hAnsi="돋움" w:hint="eastAsia"/>
          <w:sz w:val="18"/>
          <w:szCs w:val="18"/>
        </w:rPr>
        <w:t> </w:t>
      </w:r>
    </w:p>
    <w:p w14:paraId="6F7C684A" w14:textId="3234B936"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color w:val="0000FF"/>
          <w:sz w:val="19"/>
          <w:szCs w:val="19"/>
        </w:rPr>
        <w:t>namespace</w:t>
      </w:r>
      <w:r>
        <w:rPr>
          <w:rFonts w:ascii="돋움체" w:eastAsia="돋움체" w:hAnsi="돋움체" w:hint="eastAsia"/>
          <w:sz w:val="19"/>
          <w:szCs w:val="19"/>
        </w:rPr>
        <w:t xml:space="preserve"> dele</w:t>
      </w:r>
      <w:r w:rsidR="00AF71AC">
        <w:rPr>
          <w:rFonts w:ascii="돋움체" w:eastAsia="돋움체" w:hAnsi="돋움체"/>
          <w:sz w:val="19"/>
          <w:szCs w:val="19"/>
        </w:rPr>
        <w:t>g</w:t>
      </w:r>
      <w:r>
        <w:rPr>
          <w:rFonts w:ascii="돋움체" w:eastAsia="돋움체" w:hAnsi="돋움체" w:hint="eastAsia"/>
          <w:sz w:val="19"/>
          <w:szCs w:val="19"/>
        </w:rPr>
        <w:t>atetest</w:t>
      </w:r>
    </w:p>
    <w:p w14:paraId="12B9E456"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w:t>
      </w:r>
    </w:p>
    <w:p w14:paraId="00796E9E"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xml:space="preserve">    </w:t>
      </w:r>
      <w:r>
        <w:rPr>
          <w:rFonts w:ascii="돋움체" w:eastAsia="돋움체" w:hAnsi="돋움체" w:hint="eastAsia"/>
          <w:color w:val="0000FF"/>
          <w:sz w:val="19"/>
          <w:szCs w:val="19"/>
        </w:rPr>
        <w:t>delegate</w:t>
      </w:r>
      <w:r>
        <w:rPr>
          <w:rFonts w:ascii="돋움체" w:eastAsia="돋움체" w:hAnsi="돋움체" w:hint="eastAsia"/>
          <w:sz w:val="19"/>
          <w:szCs w:val="19"/>
        </w:rPr>
        <w:t xml:space="preserve"> </w:t>
      </w:r>
      <w:r>
        <w:rPr>
          <w:rFonts w:ascii="돋움체" w:eastAsia="돋움체" w:hAnsi="돋움체" w:hint="eastAsia"/>
          <w:color w:val="0000FF"/>
          <w:sz w:val="19"/>
          <w:szCs w:val="19"/>
        </w:rPr>
        <w:t>int</w:t>
      </w:r>
      <w:r>
        <w:rPr>
          <w:rFonts w:ascii="돋움체" w:eastAsia="돋움체" w:hAnsi="돋움체" w:hint="eastAsia"/>
          <w:sz w:val="19"/>
          <w:szCs w:val="19"/>
        </w:rPr>
        <w:t xml:space="preserve"> </w:t>
      </w:r>
      <w:r>
        <w:rPr>
          <w:rFonts w:ascii="돋움체" w:eastAsia="돋움체" w:hAnsi="돋움체" w:hint="eastAsia"/>
          <w:color w:val="2B91AF"/>
          <w:sz w:val="19"/>
          <w:szCs w:val="19"/>
        </w:rPr>
        <w:t>Onjdelegate</w:t>
      </w:r>
      <w:r>
        <w:rPr>
          <w:rFonts w:ascii="돋움체" w:eastAsia="돋움체" w:hAnsi="돋움체" w:hint="eastAsia"/>
          <w:sz w:val="19"/>
          <w:szCs w:val="19"/>
        </w:rPr>
        <w:t>(</w:t>
      </w:r>
      <w:r>
        <w:rPr>
          <w:rFonts w:ascii="돋움체" w:eastAsia="돋움체" w:hAnsi="돋움체" w:hint="eastAsia"/>
          <w:color w:val="0000FF"/>
          <w:sz w:val="19"/>
          <w:szCs w:val="19"/>
        </w:rPr>
        <w:t>int</w:t>
      </w:r>
      <w:r>
        <w:rPr>
          <w:rFonts w:ascii="돋움체" w:eastAsia="돋움체" w:hAnsi="돋움체" w:hint="eastAsia"/>
          <w:sz w:val="19"/>
          <w:szCs w:val="19"/>
        </w:rPr>
        <w:t xml:space="preserve"> a, </w:t>
      </w:r>
      <w:r>
        <w:rPr>
          <w:rFonts w:ascii="돋움체" w:eastAsia="돋움체" w:hAnsi="돋움체" w:hint="eastAsia"/>
          <w:color w:val="0000FF"/>
          <w:sz w:val="19"/>
          <w:szCs w:val="19"/>
        </w:rPr>
        <w:t>int</w:t>
      </w:r>
      <w:r>
        <w:rPr>
          <w:rFonts w:ascii="돋움체" w:eastAsia="돋움체" w:hAnsi="돋움체" w:hint="eastAsia"/>
          <w:sz w:val="19"/>
          <w:szCs w:val="19"/>
        </w:rPr>
        <w:t xml:space="preserve"> b);</w:t>
      </w:r>
    </w:p>
    <w:p w14:paraId="4D955FCA" w14:textId="77777777" w:rsidR="000A5564" w:rsidRDefault="00CF77BF" w:rsidP="00936E88">
      <w:pPr>
        <w:pStyle w:val="a5"/>
        <w:ind w:rightChars="412" w:right="989"/>
        <w:divId w:val="1907301670"/>
        <w:rPr>
          <w:rFonts w:ascii="돋움" w:eastAsia="돋움" w:hAnsi="돋움"/>
          <w:sz w:val="18"/>
          <w:szCs w:val="18"/>
        </w:rPr>
      </w:pPr>
      <w:r>
        <w:rPr>
          <w:rFonts w:ascii="돋움" w:eastAsia="돋움" w:hAnsi="돋움" w:hint="eastAsia"/>
          <w:sz w:val="18"/>
          <w:szCs w:val="18"/>
        </w:rPr>
        <w:t> </w:t>
      </w:r>
    </w:p>
    <w:p w14:paraId="7688B1A8" w14:textId="3EA9F3FB" w:rsidR="000A5564" w:rsidRDefault="002215D4" w:rsidP="00936E88">
      <w:pPr>
        <w:ind w:rightChars="412" w:right="989"/>
        <w:divId w:val="1907301670"/>
        <w:rPr>
          <w:rFonts w:ascii="돋움" w:eastAsia="돋움" w:hAnsi="돋움"/>
          <w:sz w:val="18"/>
          <w:szCs w:val="18"/>
        </w:rPr>
      </w:pPr>
      <w:r>
        <w:rPr>
          <w:rFonts w:ascii="돋움체" w:eastAsia="돋움체" w:hAnsi="돋움체"/>
          <w:sz w:val="19"/>
          <w:szCs w:val="19"/>
        </w:rPr>
        <w:t xml:space="preserve"> </w:t>
      </w:r>
    </w:p>
    <w:p w14:paraId="75146733"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w:t>
      </w:r>
    </w:p>
    <w:p w14:paraId="2AC80265"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xml:space="preserve">        </w:t>
      </w:r>
      <w:r w:rsidRPr="00BD0D46">
        <w:rPr>
          <w:rFonts w:ascii="돋움체" w:eastAsia="돋움체" w:hAnsi="돋움체" w:hint="eastAsia"/>
          <w:b/>
          <w:bCs/>
          <w:color w:val="C45911" w:themeColor="accent2" w:themeShade="BF"/>
          <w:sz w:val="19"/>
          <w:szCs w:val="19"/>
        </w:rPr>
        <w:t>static</w:t>
      </w:r>
      <w:r w:rsidRPr="00BD0D46">
        <w:rPr>
          <w:rFonts w:ascii="돋움체" w:eastAsia="돋움체" w:hAnsi="돋움체" w:hint="eastAsia"/>
          <w:color w:val="C45911" w:themeColor="accent2" w:themeShade="BF"/>
          <w:sz w:val="19"/>
          <w:szCs w:val="19"/>
        </w:rPr>
        <w:t xml:space="preserve"> </w:t>
      </w:r>
      <w:r>
        <w:rPr>
          <w:rFonts w:ascii="돋움체" w:eastAsia="돋움체" w:hAnsi="돋움체" w:hint="eastAsia"/>
          <w:color w:val="0000FF"/>
          <w:sz w:val="19"/>
          <w:szCs w:val="19"/>
        </w:rPr>
        <w:t>int</w:t>
      </w:r>
      <w:r>
        <w:rPr>
          <w:rFonts w:ascii="돋움체" w:eastAsia="돋움체" w:hAnsi="돋움체" w:hint="eastAsia"/>
          <w:sz w:val="19"/>
          <w:szCs w:val="19"/>
        </w:rPr>
        <w:t xml:space="preserve"> Plus(</w:t>
      </w:r>
      <w:r>
        <w:rPr>
          <w:rFonts w:ascii="돋움체" w:eastAsia="돋움체" w:hAnsi="돋움체" w:hint="eastAsia"/>
          <w:color w:val="0000FF"/>
          <w:sz w:val="19"/>
          <w:szCs w:val="19"/>
        </w:rPr>
        <w:t>int</w:t>
      </w:r>
      <w:r>
        <w:rPr>
          <w:rFonts w:ascii="돋움체" w:eastAsia="돋움체" w:hAnsi="돋움체" w:hint="eastAsia"/>
          <w:sz w:val="19"/>
          <w:szCs w:val="19"/>
        </w:rPr>
        <w:t xml:space="preserve"> a, </w:t>
      </w:r>
      <w:r>
        <w:rPr>
          <w:rFonts w:ascii="돋움체" w:eastAsia="돋움체" w:hAnsi="돋움체" w:hint="eastAsia"/>
          <w:color w:val="0000FF"/>
          <w:sz w:val="19"/>
          <w:szCs w:val="19"/>
        </w:rPr>
        <w:t>int</w:t>
      </w:r>
      <w:r>
        <w:rPr>
          <w:rFonts w:ascii="돋움체" w:eastAsia="돋움체" w:hAnsi="돋움체" w:hint="eastAsia"/>
          <w:sz w:val="19"/>
          <w:szCs w:val="19"/>
        </w:rPr>
        <w:t xml:space="preserve"> b)</w:t>
      </w:r>
    </w:p>
    <w:p w14:paraId="5610A1B3"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w:t>
      </w:r>
    </w:p>
    <w:p w14:paraId="57183508"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xml:space="preserve">            </w:t>
      </w:r>
      <w:r>
        <w:rPr>
          <w:rFonts w:ascii="돋움체" w:eastAsia="돋움체" w:hAnsi="돋움체" w:hint="eastAsia"/>
          <w:color w:val="0000FF"/>
          <w:sz w:val="19"/>
          <w:szCs w:val="19"/>
        </w:rPr>
        <w:t>return</w:t>
      </w:r>
      <w:r>
        <w:rPr>
          <w:rFonts w:ascii="돋움체" w:eastAsia="돋움체" w:hAnsi="돋움체" w:hint="eastAsia"/>
          <w:sz w:val="19"/>
          <w:szCs w:val="19"/>
        </w:rPr>
        <w:t xml:space="preserve"> a + b;</w:t>
      </w:r>
    </w:p>
    <w:p w14:paraId="56B7480D"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w:t>
      </w:r>
    </w:p>
    <w:p w14:paraId="5053F3E3" w14:textId="77777777" w:rsidR="000A5564" w:rsidRDefault="00CF77BF" w:rsidP="00936E88">
      <w:pPr>
        <w:pStyle w:val="a5"/>
        <w:ind w:rightChars="412" w:right="989"/>
        <w:divId w:val="1907301670"/>
        <w:rPr>
          <w:rFonts w:ascii="돋움" w:eastAsia="돋움" w:hAnsi="돋움"/>
          <w:sz w:val="18"/>
          <w:szCs w:val="18"/>
        </w:rPr>
      </w:pPr>
      <w:r>
        <w:rPr>
          <w:rFonts w:ascii="돋움" w:eastAsia="돋움" w:hAnsi="돋움" w:hint="eastAsia"/>
          <w:sz w:val="18"/>
          <w:szCs w:val="18"/>
        </w:rPr>
        <w:t> </w:t>
      </w:r>
    </w:p>
    <w:p w14:paraId="3FC02B26"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xml:space="preserve">        </w:t>
      </w:r>
      <w:r>
        <w:rPr>
          <w:rFonts w:ascii="돋움체" w:eastAsia="돋움체" w:hAnsi="돋움체" w:hint="eastAsia"/>
          <w:color w:val="0000FF"/>
          <w:sz w:val="19"/>
          <w:szCs w:val="19"/>
        </w:rPr>
        <w:t>int</w:t>
      </w:r>
      <w:r>
        <w:rPr>
          <w:rFonts w:ascii="돋움체" w:eastAsia="돋움체" w:hAnsi="돋움체" w:hint="eastAsia"/>
          <w:sz w:val="19"/>
          <w:szCs w:val="19"/>
        </w:rPr>
        <w:t xml:space="preserve"> Minus(</w:t>
      </w:r>
      <w:r>
        <w:rPr>
          <w:rFonts w:ascii="돋움체" w:eastAsia="돋움체" w:hAnsi="돋움체" w:hint="eastAsia"/>
          <w:color w:val="0000FF"/>
          <w:sz w:val="19"/>
          <w:szCs w:val="19"/>
        </w:rPr>
        <w:t>int</w:t>
      </w:r>
      <w:r>
        <w:rPr>
          <w:rFonts w:ascii="돋움체" w:eastAsia="돋움체" w:hAnsi="돋움체" w:hint="eastAsia"/>
          <w:sz w:val="19"/>
          <w:szCs w:val="19"/>
        </w:rPr>
        <w:t xml:space="preserve"> a, </w:t>
      </w:r>
      <w:r>
        <w:rPr>
          <w:rFonts w:ascii="돋움체" w:eastAsia="돋움체" w:hAnsi="돋움체" w:hint="eastAsia"/>
          <w:color w:val="0000FF"/>
          <w:sz w:val="19"/>
          <w:szCs w:val="19"/>
        </w:rPr>
        <w:t>int</w:t>
      </w:r>
      <w:r>
        <w:rPr>
          <w:rFonts w:ascii="돋움체" w:eastAsia="돋움체" w:hAnsi="돋움체" w:hint="eastAsia"/>
          <w:sz w:val="19"/>
          <w:szCs w:val="19"/>
        </w:rPr>
        <w:t xml:space="preserve"> b)</w:t>
      </w:r>
    </w:p>
    <w:p w14:paraId="4A4428EC"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w:t>
      </w:r>
    </w:p>
    <w:p w14:paraId="33E2B097"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xml:space="preserve">            </w:t>
      </w:r>
      <w:r>
        <w:rPr>
          <w:rFonts w:ascii="돋움체" w:eastAsia="돋움체" w:hAnsi="돋움체" w:hint="eastAsia"/>
          <w:color w:val="0000FF"/>
          <w:sz w:val="19"/>
          <w:szCs w:val="19"/>
        </w:rPr>
        <w:t>return</w:t>
      </w:r>
      <w:r>
        <w:rPr>
          <w:rFonts w:ascii="돋움체" w:eastAsia="돋움체" w:hAnsi="돋움체" w:hint="eastAsia"/>
          <w:sz w:val="19"/>
          <w:szCs w:val="19"/>
        </w:rPr>
        <w:t xml:space="preserve"> a - b;</w:t>
      </w:r>
    </w:p>
    <w:p w14:paraId="1A9D55F1"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w:t>
      </w:r>
    </w:p>
    <w:p w14:paraId="20F6C429" w14:textId="77777777" w:rsidR="000A5564" w:rsidRDefault="00CF77BF" w:rsidP="00936E88">
      <w:pPr>
        <w:pStyle w:val="a5"/>
        <w:ind w:rightChars="412" w:right="989"/>
        <w:divId w:val="1907301670"/>
        <w:rPr>
          <w:rFonts w:ascii="돋움" w:eastAsia="돋움" w:hAnsi="돋움"/>
          <w:sz w:val="18"/>
          <w:szCs w:val="18"/>
        </w:rPr>
      </w:pPr>
      <w:r>
        <w:rPr>
          <w:rFonts w:ascii="돋움" w:eastAsia="돋움" w:hAnsi="돋움" w:hint="eastAsia"/>
          <w:sz w:val="18"/>
          <w:szCs w:val="18"/>
        </w:rPr>
        <w:t> </w:t>
      </w:r>
    </w:p>
    <w:p w14:paraId="35D028EB"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xml:space="preserve">        </w:t>
      </w:r>
      <w:r>
        <w:rPr>
          <w:rFonts w:ascii="돋움체" w:eastAsia="돋움체" w:hAnsi="돋움체" w:hint="eastAsia"/>
          <w:color w:val="0000FF"/>
          <w:sz w:val="19"/>
          <w:szCs w:val="19"/>
        </w:rPr>
        <w:t>static</w:t>
      </w:r>
      <w:r>
        <w:rPr>
          <w:rFonts w:ascii="돋움체" w:eastAsia="돋움체" w:hAnsi="돋움체" w:hint="eastAsia"/>
          <w:sz w:val="19"/>
          <w:szCs w:val="19"/>
        </w:rPr>
        <w:t xml:space="preserve"> </w:t>
      </w:r>
      <w:r>
        <w:rPr>
          <w:rFonts w:ascii="돋움체" w:eastAsia="돋움체" w:hAnsi="돋움체" w:hint="eastAsia"/>
          <w:color w:val="0000FF"/>
          <w:sz w:val="19"/>
          <w:szCs w:val="19"/>
        </w:rPr>
        <w:t>void</w:t>
      </w:r>
      <w:r>
        <w:rPr>
          <w:rFonts w:ascii="돋움체" w:eastAsia="돋움체" w:hAnsi="돋움체" w:hint="eastAsia"/>
          <w:sz w:val="19"/>
          <w:szCs w:val="19"/>
        </w:rPr>
        <w:t xml:space="preserve"> Main()</w:t>
      </w:r>
    </w:p>
    <w:p w14:paraId="0DBE98EA"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w:t>
      </w:r>
    </w:p>
    <w:p w14:paraId="63FCFECE"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xml:space="preserve">            </w:t>
      </w:r>
      <w:r>
        <w:rPr>
          <w:rFonts w:ascii="돋움체" w:eastAsia="돋움체" w:hAnsi="돋움체" w:hint="eastAsia"/>
          <w:color w:val="2B91AF"/>
          <w:sz w:val="19"/>
          <w:szCs w:val="19"/>
        </w:rPr>
        <w:t>MainApp</w:t>
      </w:r>
      <w:r>
        <w:rPr>
          <w:rFonts w:ascii="돋움체" w:eastAsia="돋움체" w:hAnsi="돋움체" w:hint="eastAsia"/>
          <w:sz w:val="19"/>
          <w:szCs w:val="19"/>
        </w:rPr>
        <w:t xml:space="preserve"> m = </w:t>
      </w:r>
      <w:r>
        <w:rPr>
          <w:rFonts w:ascii="돋움체" w:eastAsia="돋움체" w:hAnsi="돋움체" w:hint="eastAsia"/>
          <w:color w:val="0000FF"/>
          <w:sz w:val="19"/>
          <w:szCs w:val="19"/>
        </w:rPr>
        <w:t>new</w:t>
      </w:r>
      <w:r>
        <w:rPr>
          <w:rFonts w:ascii="돋움체" w:eastAsia="돋움체" w:hAnsi="돋움체" w:hint="eastAsia"/>
          <w:sz w:val="19"/>
          <w:szCs w:val="19"/>
        </w:rPr>
        <w:t xml:space="preserve"> </w:t>
      </w:r>
      <w:r>
        <w:rPr>
          <w:rFonts w:ascii="돋움체" w:eastAsia="돋움체" w:hAnsi="돋움체" w:hint="eastAsia"/>
          <w:color w:val="2B91AF"/>
          <w:sz w:val="19"/>
          <w:szCs w:val="19"/>
        </w:rPr>
        <w:t>MainApp</w:t>
      </w:r>
      <w:r>
        <w:rPr>
          <w:rFonts w:ascii="돋움체" w:eastAsia="돋움체" w:hAnsi="돋움체" w:hint="eastAsia"/>
          <w:sz w:val="19"/>
          <w:szCs w:val="19"/>
        </w:rPr>
        <w:t>();</w:t>
      </w:r>
    </w:p>
    <w:p w14:paraId="7BC80EB5"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xml:space="preserve">            </w:t>
      </w:r>
      <w:r>
        <w:rPr>
          <w:rFonts w:ascii="돋움체" w:eastAsia="돋움체" w:hAnsi="돋움체" w:hint="eastAsia"/>
          <w:color w:val="2B91AF"/>
          <w:sz w:val="19"/>
          <w:szCs w:val="19"/>
        </w:rPr>
        <w:t>Onjdelegate</w:t>
      </w:r>
      <w:r>
        <w:rPr>
          <w:rFonts w:ascii="돋움체" w:eastAsia="돋움체" w:hAnsi="돋움체" w:hint="eastAsia"/>
          <w:sz w:val="19"/>
          <w:szCs w:val="19"/>
        </w:rPr>
        <w:t xml:space="preserve"> CallBack = </w:t>
      </w:r>
      <w:r>
        <w:rPr>
          <w:rFonts w:ascii="돋움체" w:eastAsia="돋움체" w:hAnsi="돋움체" w:hint="eastAsia"/>
          <w:color w:val="0000FF"/>
          <w:sz w:val="19"/>
          <w:szCs w:val="19"/>
        </w:rPr>
        <w:t>new</w:t>
      </w:r>
      <w:r>
        <w:rPr>
          <w:rFonts w:ascii="돋움체" w:eastAsia="돋움체" w:hAnsi="돋움체" w:hint="eastAsia"/>
          <w:sz w:val="19"/>
          <w:szCs w:val="19"/>
        </w:rPr>
        <w:t xml:space="preserve"> </w:t>
      </w:r>
      <w:r>
        <w:rPr>
          <w:rFonts w:ascii="돋움체" w:eastAsia="돋움체" w:hAnsi="돋움체" w:hint="eastAsia"/>
          <w:color w:val="2B91AF"/>
          <w:sz w:val="19"/>
          <w:szCs w:val="19"/>
        </w:rPr>
        <w:t>Onjdelegate</w:t>
      </w:r>
      <w:r>
        <w:rPr>
          <w:rFonts w:ascii="돋움체" w:eastAsia="돋움체" w:hAnsi="돋움체" w:hint="eastAsia"/>
          <w:sz w:val="19"/>
          <w:szCs w:val="19"/>
        </w:rPr>
        <w:t>(</w:t>
      </w:r>
      <w:r>
        <w:rPr>
          <w:rFonts w:ascii="돋움체" w:eastAsia="돋움체" w:hAnsi="돋움체" w:hint="eastAsia"/>
          <w:color w:val="2B91AF"/>
          <w:sz w:val="19"/>
          <w:szCs w:val="19"/>
        </w:rPr>
        <w:t>MainApp</w:t>
      </w:r>
      <w:r>
        <w:rPr>
          <w:rFonts w:ascii="돋움체" w:eastAsia="돋움체" w:hAnsi="돋움체" w:hint="eastAsia"/>
          <w:sz w:val="19"/>
          <w:szCs w:val="19"/>
        </w:rPr>
        <w:t>.Plus);</w:t>
      </w:r>
    </w:p>
    <w:p w14:paraId="44E928D8"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xml:space="preserve">            </w:t>
      </w:r>
      <w:r>
        <w:rPr>
          <w:rFonts w:ascii="돋움체" w:eastAsia="돋움체" w:hAnsi="돋움체" w:hint="eastAsia"/>
          <w:color w:val="2B91AF"/>
          <w:sz w:val="19"/>
          <w:szCs w:val="19"/>
        </w:rPr>
        <w:t>Console</w:t>
      </w:r>
      <w:r>
        <w:rPr>
          <w:rFonts w:ascii="돋움체" w:eastAsia="돋움체" w:hAnsi="돋움체" w:hint="eastAsia"/>
          <w:sz w:val="19"/>
          <w:szCs w:val="19"/>
        </w:rPr>
        <w:t>.WriteLine(CallBack(4,4));</w:t>
      </w:r>
    </w:p>
    <w:p w14:paraId="3FD0C04F" w14:textId="77777777" w:rsidR="000A5564" w:rsidRDefault="00CF77BF" w:rsidP="00936E88">
      <w:pPr>
        <w:pStyle w:val="a5"/>
        <w:ind w:rightChars="412" w:right="989"/>
        <w:divId w:val="1907301670"/>
        <w:rPr>
          <w:rFonts w:ascii="돋움" w:eastAsia="돋움" w:hAnsi="돋움"/>
          <w:sz w:val="18"/>
          <w:szCs w:val="18"/>
        </w:rPr>
      </w:pPr>
      <w:r>
        <w:rPr>
          <w:rFonts w:ascii="돋움" w:eastAsia="돋움" w:hAnsi="돋움" w:hint="eastAsia"/>
          <w:sz w:val="18"/>
          <w:szCs w:val="18"/>
        </w:rPr>
        <w:t> </w:t>
      </w:r>
    </w:p>
    <w:p w14:paraId="466E685F"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xml:space="preserve">            CallBack = </w:t>
      </w:r>
      <w:r>
        <w:rPr>
          <w:rFonts w:ascii="돋움체" w:eastAsia="돋움체" w:hAnsi="돋움체" w:hint="eastAsia"/>
          <w:color w:val="0000FF"/>
          <w:sz w:val="19"/>
          <w:szCs w:val="19"/>
        </w:rPr>
        <w:t>new</w:t>
      </w:r>
      <w:r>
        <w:rPr>
          <w:rFonts w:ascii="돋움체" w:eastAsia="돋움체" w:hAnsi="돋움체" w:hint="eastAsia"/>
          <w:sz w:val="19"/>
          <w:szCs w:val="19"/>
        </w:rPr>
        <w:t xml:space="preserve"> </w:t>
      </w:r>
      <w:r>
        <w:rPr>
          <w:rFonts w:ascii="돋움체" w:eastAsia="돋움체" w:hAnsi="돋움체" w:hint="eastAsia"/>
          <w:color w:val="2B91AF"/>
          <w:sz w:val="19"/>
          <w:szCs w:val="19"/>
        </w:rPr>
        <w:t>Onjdelegate</w:t>
      </w:r>
      <w:r>
        <w:rPr>
          <w:rFonts w:ascii="돋움체" w:eastAsia="돋움체" w:hAnsi="돋움체" w:hint="eastAsia"/>
          <w:sz w:val="19"/>
          <w:szCs w:val="19"/>
        </w:rPr>
        <w:t>(m.Minus);</w:t>
      </w:r>
    </w:p>
    <w:p w14:paraId="14A6DDE7"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xml:space="preserve">            </w:t>
      </w:r>
      <w:r>
        <w:rPr>
          <w:rFonts w:ascii="돋움체" w:eastAsia="돋움체" w:hAnsi="돋움체" w:hint="eastAsia"/>
          <w:color w:val="2B91AF"/>
          <w:sz w:val="19"/>
          <w:szCs w:val="19"/>
        </w:rPr>
        <w:t>Console</w:t>
      </w:r>
      <w:r>
        <w:rPr>
          <w:rFonts w:ascii="돋움체" w:eastAsia="돋움체" w:hAnsi="돋움체" w:hint="eastAsia"/>
          <w:sz w:val="19"/>
          <w:szCs w:val="19"/>
        </w:rPr>
        <w:t xml:space="preserve">.WriteLine(CallBack(4, 4));          </w:t>
      </w:r>
    </w:p>
    <w:p w14:paraId="609BB524" w14:textId="77777777" w:rsidR="000A5564" w:rsidRDefault="00CF77BF" w:rsidP="00936E88">
      <w:pPr>
        <w:pStyle w:val="a5"/>
        <w:ind w:rightChars="412" w:right="989"/>
        <w:divId w:val="1907301670"/>
        <w:rPr>
          <w:rFonts w:ascii="돋움" w:eastAsia="돋움" w:hAnsi="돋움"/>
          <w:sz w:val="18"/>
          <w:szCs w:val="18"/>
        </w:rPr>
      </w:pPr>
      <w:r>
        <w:rPr>
          <w:rFonts w:ascii="돋움" w:eastAsia="돋움" w:hAnsi="돋움" w:hint="eastAsia"/>
          <w:sz w:val="18"/>
          <w:szCs w:val="18"/>
        </w:rPr>
        <w:t> </w:t>
      </w:r>
    </w:p>
    <w:p w14:paraId="50811831"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w:t>
      </w:r>
    </w:p>
    <w:p w14:paraId="038A0225"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    }</w:t>
      </w:r>
    </w:p>
    <w:p w14:paraId="6080FFF5" w14:textId="77777777" w:rsidR="000A5564" w:rsidRDefault="00CF77BF" w:rsidP="00936E88">
      <w:pPr>
        <w:ind w:rightChars="412" w:right="989"/>
        <w:divId w:val="1907301670"/>
        <w:rPr>
          <w:rFonts w:ascii="돋움" w:eastAsia="돋움" w:hAnsi="돋움"/>
          <w:sz w:val="18"/>
          <w:szCs w:val="18"/>
        </w:rPr>
      </w:pPr>
      <w:r>
        <w:rPr>
          <w:rFonts w:ascii="돋움체" w:eastAsia="돋움체" w:hAnsi="돋움체" w:hint="eastAsia"/>
          <w:sz w:val="19"/>
          <w:szCs w:val="19"/>
        </w:rPr>
        <w:t>}</w:t>
      </w:r>
    </w:p>
    <w:p w14:paraId="4FE854E3" w14:textId="77777777" w:rsidR="000A5564" w:rsidRDefault="00CF77BF" w:rsidP="00936E88">
      <w:pPr>
        <w:pStyle w:val="a5"/>
        <w:ind w:rightChars="412" w:right="989"/>
        <w:divId w:val="1949660011"/>
        <w:rPr>
          <w:rFonts w:ascii="돋움" w:eastAsia="돋움" w:hAnsi="돋움"/>
          <w:sz w:val="18"/>
          <w:szCs w:val="18"/>
        </w:rPr>
      </w:pPr>
      <w:r>
        <w:rPr>
          <w:rFonts w:ascii="바탕" w:eastAsia="바탕" w:hAnsi="바탕" w:hint="eastAsia"/>
          <w:sz w:val="20"/>
          <w:szCs w:val="20"/>
        </w:rPr>
        <w:t> </w:t>
      </w:r>
    </w:p>
    <w:p w14:paraId="1F0D5E1C" w14:textId="77777777" w:rsidR="000A5564" w:rsidRDefault="00CF77BF" w:rsidP="00936E88">
      <w:pPr>
        <w:ind w:rightChars="412" w:right="989"/>
        <w:divId w:val="1792283551"/>
        <w:rPr>
          <w:rFonts w:ascii="돋움" w:eastAsia="돋움" w:hAnsi="돋움"/>
          <w:sz w:val="18"/>
          <w:szCs w:val="18"/>
        </w:rPr>
      </w:pPr>
      <w:r>
        <w:rPr>
          <w:rFonts w:ascii="바탕" w:eastAsia="바탕" w:hAnsi="바탕" w:hint="eastAsia"/>
          <w:sz w:val="20"/>
          <w:szCs w:val="20"/>
        </w:rPr>
        <w:t>[결과]</w:t>
      </w:r>
    </w:p>
    <w:p w14:paraId="5EE02340" w14:textId="77777777" w:rsidR="000A5564" w:rsidRDefault="00CF77BF" w:rsidP="00936E88">
      <w:pPr>
        <w:ind w:rightChars="412" w:right="989"/>
        <w:divId w:val="994066739"/>
        <w:rPr>
          <w:rFonts w:ascii="돋움" w:eastAsia="돋움" w:hAnsi="돋움"/>
          <w:sz w:val="18"/>
          <w:szCs w:val="18"/>
        </w:rPr>
      </w:pPr>
      <w:r>
        <w:rPr>
          <w:rFonts w:ascii="바탕" w:eastAsia="바탕" w:hAnsi="바탕" w:hint="eastAsia"/>
          <w:sz w:val="20"/>
          <w:szCs w:val="20"/>
        </w:rPr>
        <w:t>8</w:t>
      </w:r>
    </w:p>
    <w:p w14:paraId="57B5283D" w14:textId="77777777" w:rsidR="000A5564" w:rsidRDefault="00CF77BF" w:rsidP="00936E88">
      <w:pPr>
        <w:ind w:rightChars="412" w:right="989"/>
        <w:divId w:val="1840077333"/>
        <w:rPr>
          <w:rFonts w:ascii="돋움" w:eastAsia="돋움" w:hAnsi="돋움"/>
          <w:sz w:val="18"/>
          <w:szCs w:val="18"/>
        </w:rPr>
      </w:pPr>
      <w:r>
        <w:rPr>
          <w:rFonts w:ascii="바탕" w:eastAsia="바탕" w:hAnsi="바탕" w:hint="eastAsia"/>
          <w:sz w:val="20"/>
          <w:szCs w:val="20"/>
        </w:rPr>
        <w:t>0</w:t>
      </w:r>
    </w:p>
    <w:p w14:paraId="5BD58BC4" w14:textId="77777777" w:rsidR="000A5564" w:rsidRDefault="00CF77BF" w:rsidP="00936E88">
      <w:pPr>
        <w:pStyle w:val="a5"/>
        <w:ind w:rightChars="412" w:right="989"/>
        <w:divId w:val="168180210"/>
        <w:rPr>
          <w:rFonts w:ascii="돋움" w:eastAsia="돋움" w:hAnsi="돋움"/>
          <w:sz w:val="18"/>
          <w:szCs w:val="18"/>
        </w:rPr>
      </w:pPr>
      <w:r>
        <w:rPr>
          <w:rFonts w:ascii="바탕" w:eastAsia="바탕" w:hAnsi="바탕" w:hint="eastAsia"/>
          <w:sz w:val="20"/>
          <w:szCs w:val="20"/>
        </w:rPr>
        <w:lastRenderedPageBreak/>
        <w:t> </w:t>
      </w:r>
    </w:p>
    <w:p w14:paraId="2A5FD5B7" w14:textId="77777777" w:rsidR="000A5564" w:rsidRDefault="00CF77BF" w:rsidP="00936E88">
      <w:pPr>
        <w:ind w:rightChars="412" w:right="989"/>
        <w:divId w:val="362557426"/>
        <w:rPr>
          <w:rFonts w:ascii="돋움" w:eastAsia="돋움" w:hAnsi="돋움"/>
          <w:sz w:val="18"/>
          <w:szCs w:val="18"/>
        </w:rPr>
      </w:pPr>
      <w:r>
        <w:rPr>
          <w:rFonts w:ascii="바탕" w:eastAsia="바탕" w:hAnsi="바탕" w:hint="eastAsia"/>
          <w:sz w:val="20"/>
          <w:szCs w:val="20"/>
          <w:shd w:val="clear" w:color="auto" w:fill="FFFF00"/>
        </w:rPr>
        <w:t>이번에는 델리게이트 체인 예제이다.</w:t>
      </w:r>
    </w:p>
    <w:p w14:paraId="39969C75" w14:textId="77777777" w:rsidR="000A5564" w:rsidRDefault="00CF77BF" w:rsidP="00936E88">
      <w:pPr>
        <w:pStyle w:val="a5"/>
        <w:ind w:rightChars="412" w:right="989"/>
        <w:divId w:val="1817992832"/>
        <w:rPr>
          <w:rFonts w:ascii="돋움" w:eastAsia="돋움" w:hAnsi="돋움"/>
          <w:sz w:val="18"/>
          <w:szCs w:val="18"/>
        </w:rPr>
      </w:pPr>
      <w:r>
        <w:rPr>
          <w:rFonts w:ascii="바탕" w:eastAsia="바탕" w:hAnsi="바탕" w:hint="eastAsia"/>
          <w:sz w:val="20"/>
          <w:szCs w:val="20"/>
        </w:rPr>
        <w:t> </w:t>
      </w:r>
    </w:p>
    <w:p w14:paraId="61FCF936" w14:textId="7C92F437" w:rsidR="000A5564" w:rsidRPr="00803CE1" w:rsidRDefault="00CF77BF" w:rsidP="00936E88">
      <w:pPr>
        <w:ind w:rightChars="412" w:right="989"/>
        <w:divId w:val="1952202701"/>
        <w:rPr>
          <w:rFonts w:ascii="바탕" w:eastAsia="바탕" w:hAnsi="바탕"/>
          <w:b/>
          <w:bCs/>
          <w:sz w:val="20"/>
          <w:szCs w:val="20"/>
        </w:rPr>
      </w:pPr>
      <w:r w:rsidRPr="00803CE1">
        <w:rPr>
          <w:rFonts w:ascii="바탕" w:eastAsia="바탕" w:hAnsi="바탕" w:hint="eastAsia"/>
          <w:b/>
          <w:bCs/>
          <w:sz w:val="20"/>
          <w:szCs w:val="20"/>
        </w:rPr>
        <w:t>[예제</w:t>
      </w:r>
      <w:r w:rsidR="00414FE3" w:rsidRPr="00803CE1">
        <w:rPr>
          <w:rFonts w:ascii="바탕" w:eastAsia="바탕" w:hAnsi="바탕" w:hint="eastAsia"/>
          <w:b/>
          <w:bCs/>
          <w:sz w:val="20"/>
          <w:szCs w:val="20"/>
        </w:rPr>
        <w:t>4</w:t>
      </w:r>
      <w:r w:rsidRPr="00803CE1">
        <w:rPr>
          <w:rFonts w:ascii="바탕" w:eastAsia="바탕" w:hAnsi="바탕" w:hint="eastAsia"/>
          <w:b/>
          <w:bCs/>
          <w:sz w:val="20"/>
          <w:szCs w:val="20"/>
        </w:rPr>
        <w:t>]</w:t>
      </w:r>
    </w:p>
    <w:p w14:paraId="40F17C1C" w14:textId="77777777" w:rsidR="000A5564" w:rsidRPr="00803CE1" w:rsidRDefault="00CF77BF" w:rsidP="00936E88">
      <w:pPr>
        <w:pStyle w:val="a5"/>
        <w:ind w:rightChars="412" w:right="989"/>
        <w:divId w:val="1187140982"/>
        <w:rPr>
          <w:rFonts w:ascii="바탕" w:eastAsia="바탕" w:hAnsi="바탕"/>
          <w:sz w:val="20"/>
          <w:szCs w:val="20"/>
        </w:rPr>
      </w:pPr>
      <w:r w:rsidRPr="00803CE1">
        <w:rPr>
          <w:rFonts w:ascii="바탕" w:eastAsia="바탕" w:hAnsi="바탕" w:hint="eastAsia"/>
          <w:sz w:val="20"/>
          <w:szCs w:val="20"/>
        </w:rPr>
        <w:t> </w:t>
      </w:r>
    </w:p>
    <w:p w14:paraId="0B3322CE"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color w:val="0000FF"/>
          <w:sz w:val="20"/>
          <w:szCs w:val="20"/>
        </w:rPr>
        <w:t>using</w:t>
      </w:r>
      <w:r w:rsidRPr="00803CE1">
        <w:rPr>
          <w:rFonts w:ascii="바탕" w:eastAsia="바탕" w:hAnsi="바탕" w:hint="eastAsia"/>
          <w:sz w:val="20"/>
          <w:szCs w:val="20"/>
        </w:rPr>
        <w:t xml:space="preserve"> System;</w:t>
      </w:r>
    </w:p>
    <w:p w14:paraId="43CAEA24"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color w:val="0000FF"/>
          <w:sz w:val="20"/>
          <w:szCs w:val="20"/>
        </w:rPr>
        <w:t>using</w:t>
      </w:r>
      <w:r w:rsidRPr="00803CE1">
        <w:rPr>
          <w:rFonts w:ascii="바탕" w:eastAsia="바탕" w:hAnsi="바탕" w:hint="eastAsia"/>
          <w:sz w:val="20"/>
          <w:szCs w:val="20"/>
        </w:rPr>
        <w:t xml:space="preserve"> System.Collections.Generic;</w:t>
      </w:r>
    </w:p>
    <w:p w14:paraId="5A852E7C"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color w:val="0000FF"/>
          <w:sz w:val="20"/>
          <w:szCs w:val="20"/>
        </w:rPr>
        <w:t>using</w:t>
      </w:r>
      <w:r w:rsidRPr="00803CE1">
        <w:rPr>
          <w:rFonts w:ascii="바탕" w:eastAsia="바탕" w:hAnsi="바탕" w:hint="eastAsia"/>
          <w:sz w:val="20"/>
          <w:szCs w:val="20"/>
        </w:rPr>
        <w:t xml:space="preserve"> System.Text;</w:t>
      </w:r>
    </w:p>
    <w:p w14:paraId="425528DB" w14:textId="77777777" w:rsidR="000A5564" w:rsidRPr="00803CE1" w:rsidRDefault="00CF77BF" w:rsidP="00936E88">
      <w:pPr>
        <w:pStyle w:val="a5"/>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580D4348" w14:textId="2A9CCC84"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color w:val="0000FF"/>
          <w:sz w:val="20"/>
          <w:szCs w:val="20"/>
        </w:rPr>
        <w:t>namespace</w:t>
      </w:r>
      <w:r w:rsidRPr="00803CE1">
        <w:rPr>
          <w:rFonts w:ascii="바탕" w:eastAsia="바탕" w:hAnsi="바탕" w:hint="eastAsia"/>
          <w:sz w:val="20"/>
          <w:szCs w:val="20"/>
        </w:rPr>
        <w:t xml:space="preserve"> dele</w:t>
      </w:r>
      <w:r w:rsidR="003A5E30" w:rsidRPr="00803CE1">
        <w:rPr>
          <w:rFonts w:ascii="바탕" w:eastAsia="바탕" w:hAnsi="바탕"/>
          <w:sz w:val="20"/>
          <w:szCs w:val="20"/>
        </w:rPr>
        <w:t>g</w:t>
      </w:r>
      <w:r w:rsidRPr="00803CE1">
        <w:rPr>
          <w:rFonts w:ascii="바탕" w:eastAsia="바탕" w:hAnsi="바탕" w:hint="eastAsia"/>
          <w:sz w:val="20"/>
          <w:szCs w:val="20"/>
        </w:rPr>
        <w:t>atetest</w:t>
      </w:r>
    </w:p>
    <w:p w14:paraId="0FDB0650"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w:t>
      </w:r>
    </w:p>
    <w:p w14:paraId="608DE6C7"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w:t>
      </w:r>
      <w:r w:rsidRPr="00803CE1">
        <w:rPr>
          <w:rFonts w:ascii="바탕" w:eastAsia="바탕" w:hAnsi="바탕" w:hint="eastAsia"/>
          <w:color w:val="0000FF"/>
          <w:sz w:val="20"/>
          <w:szCs w:val="20"/>
        </w:rPr>
        <w:t>delegate</w:t>
      </w:r>
      <w:r w:rsidRPr="00803CE1">
        <w:rPr>
          <w:rFonts w:ascii="바탕" w:eastAsia="바탕" w:hAnsi="바탕" w:hint="eastAsia"/>
          <w:sz w:val="20"/>
          <w:szCs w:val="20"/>
        </w:rPr>
        <w:t xml:space="preserve"> </w:t>
      </w:r>
      <w:r w:rsidRPr="00803CE1">
        <w:rPr>
          <w:rFonts w:ascii="바탕" w:eastAsia="바탕" w:hAnsi="바탕" w:hint="eastAsia"/>
          <w:color w:val="0000FF"/>
          <w:sz w:val="20"/>
          <w:szCs w:val="20"/>
        </w:rPr>
        <w:t>void</w:t>
      </w:r>
      <w:r w:rsidRPr="00803CE1">
        <w:rPr>
          <w:rFonts w:ascii="바탕" w:eastAsia="바탕" w:hAnsi="바탕" w:hint="eastAsia"/>
          <w:sz w:val="20"/>
          <w:szCs w:val="20"/>
        </w:rPr>
        <w:t xml:space="preserve"> </w:t>
      </w:r>
      <w:r w:rsidRPr="00803CE1">
        <w:rPr>
          <w:rFonts w:ascii="바탕" w:eastAsia="바탕" w:hAnsi="바탕" w:hint="eastAsia"/>
          <w:color w:val="2B91AF"/>
          <w:sz w:val="20"/>
          <w:szCs w:val="20"/>
        </w:rPr>
        <w:t>OnjDelegate</w:t>
      </w:r>
      <w:r w:rsidRPr="00803CE1">
        <w:rPr>
          <w:rFonts w:ascii="바탕" w:eastAsia="바탕" w:hAnsi="바탕" w:hint="eastAsia"/>
          <w:sz w:val="20"/>
          <w:szCs w:val="20"/>
        </w:rPr>
        <w:t>(</w:t>
      </w:r>
      <w:r w:rsidRPr="00803CE1">
        <w:rPr>
          <w:rFonts w:ascii="바탕" w:eastAsia="바탕" w:hAnsi="바탕" w:hint="eastAsia"/>
          <w:color w:val="0000FF"/>
          <w:sz w:val="20"/>
          <w:szCs w:val="20"/>
        </w:rPr>
        <w:t>int</w:t>
      </w:r>
      <w:r w:rsidRPr="00803CE1">
        <w:rPr>
          <w:rFonts w:ascii="바탕" w:eastAsia="바탕" w:hAnsi="바탕" w:hint="eastAsia"/>
          <w:sz w:val="20"/>
          <w:szCs w:val="20"/>
        </w:rPr>
        <w:t xml:space="preserve"> a, </w:t>
      </w:r>
      <w:r w:rsidRPr="00803CE1">
        <w:rPr>
          <w:rFonts w:ascii="바탕" w:eastAsia="바탕" w:hAnsi="바탕" w:hint="eastAsia"/>
          <w:color w:val="0000FF"/>
          <w:sz w:val="20"/>
          <w:szCs w:val="20"/>
        </w:rPr>
        <w:t>int</w:t>
      </w:r>
      <w:r w:rsidRPr="00803CE1">
        <w:rPr>
          <w:rFonts w:ascii="바탕" w:eastAsia="바탕" w:hAnsi="바탕" w:hint="eastAsia"/>
          <w:sz w:val="20"/>
          <w:szCs w:val="20"/>
        </w:rPr>
        <w:t xml:space="preserve"> b);</w:t>
      </w:r>
    </w:p>
    <w:p w14:paraId="3EDB5794" w14:textId="77777777" w:rsidR="000A5564" w:rsidRPr="00803CE1" w:rsidRDefault="00CF77BF" w:rsidP="00936E88">
      <w:pPr>
        <w:pStyle w:val="a5"/>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7FBBA932"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w:t>
      </w:r>
      <w:r w:rsidRPr="00803CE1">
        <w:rPr>
          <w:rFonts w:ascii="바탕" w:eastAsia="바탕" w:hAnsi="바탕" w:hint="eastAsia"/>
          <w:color w:val="0000FF"/>
          <w:sz w:val="20"/>
          <w:szCs w:val="20"/>
        </w:rPr>
        <w:t>class</w:t>
      </w:r>
      <w:r w:rsidRPr="00803CE1">
        <w:rPr>
          <w:rFonts w:ascii="바탕" w:eastAsia="바탕" w:hAnsi="바탕" w:hint="eastAsia"/>
          <w:sz w:val="20"/>
          <w:szCs w:val="20"/>
        </w:rPr>
        <w:t xml:space="preserve"> </w:t>
      </w:r>
      <w:r w:rsidRPr="00803CE1">
        <w:rPr>
          <w:rFonts w:ascii="바탕" w:eastAsia="바탕" w:hAnsi="바탕" w:hint="eastAsia"/>
          <w:color w:val="2B91AF"/>
          <w:sz w:val="20"/>
          <w:szCs w:val="20"/>
        </w:rPr>
        <w:t>MainApp</w:t>
      </w:r>
    </w:p>
    <w:p w14:paraId="5D56DA99"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680D0E19"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w:t>
      </w:r>
      <w:r w:rsidRPr="00803CE1">
        <w:rPr>
          <w:rFonts w:ascii="바탕" w:eastAsia="바탕" w:hAnsi="바탕" w:hint="eastAsia"/>
          <w:color w:val="C45911" w:themeColor="accent2" w:themeShade="BF"/>
          <w:sz w:val="20"/>
          <w:szCs w:val="20"/>
        </w:rPr>
        <w:t xml:space="preserve">static </w:t>
      </w:r>
      <w:r w:rsidRPr="00803CE1">
        <w:rPr>
          <w:rFonts w:ascii="바탕" w:eastAsia="바탕" w:hAnsi="바탕" w:hint="eastAsia"/>
          <w:color w:val="0000FF"/>
          <w:sz w:val="20"/>
          <w:szCs w:val="20"/>
        </w:rPr>
        <w:t>void</w:t>
      </w:r>
      <w:r w:rsidRPr="00803CE1">
        <w:rPr>
          <w:rFonts w:ascii="바탕" w:eastAsia="바탕" w:hAnsi="바탕" w:hint="eastAsia"/>
          <w:sz w:val="20"/>
          <w:szCs w:val="20"/>
        </w:rPr>
        <w:t xml:space="preserve"> Plus(</w:t>
      </w:r>
      <w:r w:rsidRPr="00803CE1">
        <w:rPr>
          <w:rFonts w:ascii="바탕" w:eastAsia="바탕" w:hAnsi="바탕" w:hint="eastAsia"/>
          <w:color w:val="0000FF"/>
          <w:sz w:val="20"/>
          <w:szCs w:val="20"/>
        </w:rPr>
        <w:t>int</w:t>
      </w:r>
      <w:r w:rsidRPr="00803CE1">
        <w:rPr>
          <w:rFonts w:ascii="바탕" w:eastAsia="바탕" w:hAnsi="바탕" w:hint="eastAsia"/>
          <w:sz w:val="20"/>
          <w:szCs w:val="20"/>
        </w:rPr>
        <w:t xml:space="preserve"> a, </w:t>
      </w:r>
      <w:r w:rsidRPr="00803CE1">
        <w:rPr>
          <w:rFonts w:ascii="바탕" w:eastAsia="바탕" w:hAnsi="바탕" w:hint="eastAsia"/>
          <w:color w:val="0000FF"/>
          <w:sz w:val="20"/>
          <w:szCs w:val="20"/>
        </w:rPr>
        <w:t>int</w:t>
      </w:r>
      <w:r w:rsidRPr="00803CE1">
        <w:rPr>
          <w:rFonts w:ascii="바탕" w:eastAsia="바탕" w:hAnsi="바탕" w:hint="eastAsia"/>
          <w:sz w:val="20"/>
          <w:szCs w:val="20"/>
        </w:rPr>
        <w:t xml:space="preserve"> b)</w:t>
      </w:r>
    </w:p>
    <w:p w14:paraId="57E2D236"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33A7487F"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w:t>
      </w:r>
      <w:r w:rsidRPr="00803CE1">
        <w:rPr>
          <w:rFonts w:ascii="바탕" w:eastAsia="바탕" w:hAnsi="바탕" w:hint="eastAsia"/>
          <w:color w:val="2B91AF"/>
          <w:sz w:val="20"/>
          <w:szCs w:val="20"/>
        </w:rPr>
        <w:t>Console</w:t>
      </w:r>
      <w:r w:rsidRPr="00803CE1">
        <w:rPr>
          <w:rFonts w:ascii="바탕" w:eastAsia="바탕" w:hAnsi="바탕" w:hint="eastAsia"/>
          <w:sz w:val="20"/>
          <w:szCs w:val="20"/>
        </w:rPr>
        <w:t>.WriteLine(</w:t>
      </w:r>
      <w:r w:rsidRPr="00803CE1">
        <w:rPr>
          <w:rFonts w:ascii="바탕" w:eastAsia="바탕" w:hAnsi="바탕" w:hint="eastAsia"/>
          <w:color w:val="A31515"/>
          <w:sz w:val="20"/>
          <w:szCs w:val="20"/>
        </w:rPr>
        <w:t>"{0} + {1} = {2}"</w:t>
      </w:r>
      <w:r w:rsidRPr="00803CE1">
        <w:rPr>
          <w:rFonts w:ascii="바탕" w:eastAsia="바탕" w:hAnsi="바탕" w:hint="eastAsia"/>
          <w:sz w:val="20"/>
          <w:szCs w:val="20"/>
        </w:rPr>
        <w:t>, a, b, a+b);</w:t>
      </w:r>
    </w:p>
    <w:p w14:paraId="3394F2AD"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742E95B6" w14:textId="77777777" w:rsidR="000A5564" w:rsidRPr="00803CE1" w:rsidRDefault="00CF77BF" w:rsidP="00936E88">
      <w:pPr>
        <w:pStyle w:val="a5"/>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3A32502B"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w:t>
      </w:r>
      <w:r w:rsidRPr="00803CE1">
        <w:rPr>
          <w:rFonts w:ascii="바탕" w:eastAsia="바탕" w:hAnsi="바탕" w:hint="eastAsia"/>
          <w:color w:val="C45911" w:themeColor="accent2" w:themeShade="BF"/>
          <w:sz w:val="20"/>
          <w:szCs w:val="20"/>
        </w:rPr>
        <w:t xml:space="preserve">static </w:t>
      </w:r>
      <w:r w:rsidRPr="00803CE1">
        <w:rPr>
          <w:rFonts w:ascii="바탕" w:eastAsia="바탕" w:hAnsi="바탕" w:hint="eastAsia"/>
          <w:color w:val="0000FF"/>
          <w:sz w:val="20"/>
          <w:szCs w:val="20"/>
        </w:rPr>
        <w:t>void</w:t>
      </w:r>
      <w:r w:rsidRPr="00803CE1">
        <w:rPr>
          <w:rFonts w:ascii="바탕" w:eastAsia="바탕" w:hAnsi="바탕" w:hint="eastAsia"/>
          <w:sz w:val="20"/>
          <w:szCs w:val="20"/>
        </w:rPr>
        <w:t xml:space="preserve"> Minus(</w:t>
      </w:r>
      <w:r w:rsidRPr="00803CE1">
        <w:rPr>
          <w:rFonts w:ascii="바탕" w:eastAsia="바탕" w:hAnsi="바탕" w:hint="eastAsia"/>
          <w:color w:val="0000FF"/>
          <w:sz w:val="20"/>
          <w:szCs w:val="20"/>
        </w:rPr>
        <w:t>int</w:t>
      </w:r>
      <w:r w:rsidRPr="00803CE1">
        <w:rPr>
          <w:rFonts w:ascii="바탕" w:eastAsia="바탕" w:hAnsi="바탕" w:hint="eastAsia"/>
          <w:sz w:val="20"/>
          <w:szCs w:val="20"/>
        </w:rPr>
        <w:t xml:space="preserve"> a, </w:t>
      </w:r>
      <w:r w:rsidRPr="00803CE1">
        <w:rPr>
          <w:rFonts w:ascii="바탕" w:eastAsia="바탕" w:hAnsi="바탕" w:hint="eastAsia"/>
          <w:color w:val="0000FF"/>
          <w:sz w:val="20"/>
          <w:szCs w:val="20"/>
        </w:rPr>
        <w:t>int</w:t>
      </w:r>
      <w:r w:rsidRPr="00803CE1">
        <w:rPr>
          <w:rFonts w:ascii="바탕" w:eastAsia="바탕" w:hAnsi="바탕" w:hint="eastAsia"/>
          <w:sz w:val="20"/>
          <w:szCs w:val="20"/>
        </w:rPr>
        <w:t xml:space="preserve"> b)</w:t>
      </w:r>
    </w:p>
    <w:p w14:paraId="373A4E93"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52E525C8"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w:t>
      </w:r>
      <w:r w:rsidRPr="00803CE1">
        <w:rPr>
          <w:rFonts w:ascii="바탕" w:eastAsia="바탕" w:hAnsi="바탕" w:hint="eastAsia"/>
          <w:color w:val="2B91AF"/>
          <w:sz w:val="20"/>
          <w:szCs w:val="20"/>
        </w:rPr>
        <w:t>Console</w:t>
      </w:r>
      <w:r w:rsidRPr="00803CE1">
        <w:rPr>
          <w:rFonts w:ascii="바탕" w:eastAsia="바탕" w:hAnsi="바탕" w:hint="eastAsia"/>
          <w:sz w:val="20"/>
          <w:szCs w:val="20"/>
        </w:rPr>
        <w:t>.WriteLine(</w:t>
      </w:r>
      <w:r w:rsidRPr="00803CE1">
        <w:rPr>
          <w:rFonts w:ascii="바탕" w:eastAsia="바탕" w:hAnsi="바탕" w:hint="eastAsia"/>
          <w:color w:val="A31515"/>
          <w:sz w:val="20"/>
          <w:szCs w:val="20"/>
        </w:rPr>
        <w:t>"{0} - {1} = {2}"</w:t>
      </w:r>
      <w:r w:rsidRPr="00803CE1">
        <w:rPr>
          <w:rFonts w:ascii="바탕" w:eastAsia="바탕" w:hAnsi="바탕" w:hint="eastAsia"/>
          <w:sz w:val="20"/>
          <w:szCs w:val="20"/>
        </w:rPr>
        <w:t>, a, b, a - b);</w:t>
      </w:r>
    </w:p>
    <w:p w14:paraId="3BE75554"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34C15208" w14:textId="77777777" w:rsidR="000A5564" w:rsidRPr="00803CE1" w:rsidRDefault="00CF77BF" w:rsidP="00936E88">
      <w:pPr>
        <w:pStyle w:val="a5"/>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7774C090"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w:t>
      </w:r>
      <w:r w:rsidRPr="00803CE1">
        <w:rPr>
          <w:rFonts w:ascii="바탕" w:eastAsia="바탕" w:hAnsi="바탕" w:hint="eastAsia"/>
          <w:color w:val="0000FF"/>
          <w:sz w:val="20"/>
          <w:szCs w:val="20"/>
        </w:rPr>
        <w:t>void</w:t>
      </w:r>
      <w:r w:rsidRPr="00803CE1">
        <w:rPr>
          <w:rFonts w:ascii="바탕" w:eastAsia="바탕" w:hAnsi="바탕" w:hint="eastAsia"/>
          <w:sz w:val="20"/>
          <w:szCs w:val="20"/>
        </w:rPr>
        <w:t xml:space="preserve"> Multiplication(</w:t>
      </w:r>
      <w:r w:rsidRPr="00803CE1">
        <w:rPr>
          <w:rFonts w:ascii="바탕" w:eastAsia="바탕" w:hAnsi="바탕" w:hint="eastAsia"/>
          <w:color w:val="0000FF"/>
          <w:sz w:val="20"/>
          <w:szCs w:val="20"/>
        </w:rPr>
        <w:t>int</w:t>
      </w:r>
      <w:r w:rsidRPr="00803CE1">
        <w:rPr>
          <w:rFonts w:ascii="바탕" w:eastAsia="바탕" w:hAnsi="바탕" w:hint="eastAsia"/>
          <w:sz w:val="20"/>
          <w:szCs w:val="20"/>
        </w:rPr>
        <w:t xml:space="preserve"> a, </w:t>
      </w:r>
      <w:r w:rsidRPr="00803CE1">
        <w:rPr>
          <w:rFonts w:ascii="바탕" w:eastAsia="바탕" w:hAnsi="바탕" w:hint="eastAsia"/>
          <w:color w:val="0000FF"/>
          <w:sz w:val="20"/>
          <w:szCs w:val="20"/>
        </w:rPr>
        <w:t>int</w:t>
      </w:r>
      <w:r w:rsidRPr="00803CE1">
        <w:rPr>
          <w:rFonts w:ascii="바탕" w:eastAsia="바탕" w:hAnsi="바탕" w:hint="eastAsia"/>
          <w:sz w:val="20"/>
          <w:szCs w:val="20"/>
        </w:rPr>
        <w:t xml:space="preserve"> b)</w:t>
      </w:r>
    </w:p>
    <w:p w14:paraId="550C5557"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5532BC5A"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w:t>
      </w:r>
      <w:r w:rsidRPr="00803CE1">
        <w:rPr>
          <w:rFonts w:ascii="바탕" w:eastAsia="바탕" w:hAnsi="바탕" w:hint="eastAsia"/>
          <w:color w:val="2B91AF"/>
          <w:sz w:val="20"/>
          <w:szCs w:val="20"/>
        </w:rPr>
        <w:t>Console</w:t>
      </w:r>
      <w:r w:rsidRPr="00803CE1">
        <w:rPr>
          <w:rFonts w:ascii="바탕" w:eastAsia="바탕" w:hAnsi="바탕" w:hint="eastAsia"/>
          <w:sz w:val="20"/>
          <w:szCs w:val="20"/>
        </w:rPr>
        <w:t>.WriteLine(</w:t>
      </w:r>
      <w:r w:rsidRPr="00803CE1">
        <w:rPr>
          <w:rFonts w:ascii="바탕" w:eastAsia="바탕" w:hAnsi="바탕" w:hint="eastAsia"/>
          <w:color w:val="A31515"/>
          <w:sz w:val="20"/>
          <w:szCs w:val="20"/>
        </w:rPr>
        <w:t>"{0} * {1} = {2}"</w:t>
      </w:r>
      <w:r w:rsidRPr="00803CE1">
        <w:rPr>
          <w:rFonts w:ascii="바탕" w:eastAsia="바탕" w:hAnsi="바탕" w:hint="eastAsia"/>
          <w:sz w:val="20"/>
          <w:szCs w:val="20"/>
        </w:rPr>
        <w:t>, a, b, a * b);</w:t>
      </w:r>
    </w:p>
    <w:p w14:paraId="1670A90E"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7B124830" w14:textId="77777777" w:rsidR="000A5564" w:rsidRPr="00803CE1" w:rsidRDefault="00CF77BF" w:rsidP="00936E88">
      <w:pPr>
        <w:pStyle w:val="a5"/>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07684BEF"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w:t>
      </w:r>
      <w:r w:rsidRPr="00803CE1">
        <w:rPr>
          <w:rFonts w:ascii="바탕" w:eastAsia="바탕" w:hAnsi="바탕" w:hint="eastAsia"/>
          <w:color w:val="0000FF"/>
          <w:sz w:val="20"/>
          <w:szCs w:val="20"/>
        </w:rPr>
        <w:t>void</w:t>
      </w:r>
      <w:r w:rsidRPr="00803CE1">
        <w:rPr>
          <w:rFonts w:ascii="바탕" w:eastAsia="바탕" w:hAnsi="바탕" w:hint="eastAsia"/>
          <w:sz w:val="20"/>
          <w:szCs w:val="20"/>
        </w:rPr>
        <w:t xml:space="preserve"> Division(</w:t>
      </w:r>
      <w:r w:rsidRPr="00803CE1">
        <w:rPr>
          <w:rFonts w:ascii="바탕" w:eastAsia="바탕" w:hAnsi="바탕" w:hint="eastAsia"/>
          <w:color w:val="0000FF"/>
          <w:sz w:val="20"/>
          <w:szCs w:val="20"/>
        </w:rPr>
        <w:t>int</w:t>
      </w:r>
      <w:r w:rsidRPr="00803CE1">
        <w:rPr>
          <w:rFonts w:ascii="바탕" w:eastAsia="바탕" w:hAnsi="바탕" w:hint="eastAsia"/>
          <w:sz w:val="20"/>
          <w:szCs w:val="20"/>
        </w:rPr>
        <w:t xml:space="preserve"> a, </w:t>
      </w:r>
      <w:r w:rsidRPr="00803CE1">
        <w:rPr>
          <w:rFonts w:ascii="바탕" w:eastAsia="바탕" w:hAnsi="바탕" w:hint="eastAsia"/>
          <w:color w:val="0000FF"/>
          <w:sz w:val="20"/>
          <w:szCs w:val="20"/>
        </w:rPr>
        <w:t>int</w:t>
      </w:r>
      <w:r w:rsidRPr="00803CE1">
        <w:rPr>
          <w:rFonts w:ascii="바탕" w:eastAsia="바탕" w:hAnsi="바탕" w:hint="eastAsia"/>
          <w:sz w:val="20"/>
          <w:szCs w:val="20"/>
        </w:rPr>
        <w:t xml:space="preserve"> b)</w:t>
      </w:r>
    </w:p>
    <w:p w14:paraId="4735B1EB"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71F750A5"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w:t>
      </w:r>
      <w:r w:rsidRPr="00803CE1">
        <w:rPr>
          <w:rFonts w:ascii="바탕" w:eastAsia="바탕" w:hAnsi="바탕" w:hint="eastAsia"/>
          <w:color w:val="2B91AF"/>
          <w:sz w:val="20"/>
          <w:szCs w:val="20"/>
        </w:rPr>
        <w:t>Console</w:t>
      </w:r>
      <w:r w:rsidRPr="00803CE1">
        <w:rPr>
          <w:rFonts w:ascii="바탕" w:eastAsia="바탕" w:hAnsi="바탕" w:hint="eastAsia"/>
          <w:sz w:val="20"/>
          <w:szCs w:val="20"/>
        </w:rPr>
        <w:t>.WriteLine(</w:t>
      </w:r>
      <w:r w:rsidRPr="00803CE1">
        <w:rPr>
          <w:rFonts w:ascii="바탕" w:eastAsia="바탕" w:hAnsi="바탕" w:hint="eastAsia"/>
          <w:color w:val="A31515"/>
          <w:sz w:val="20"/>
          <w:szCs w:val="20"/>
        </w:rPr>
        <w:t>"{0} / {1} = {2}"</w:t>
      </w:r>
      <w:r w:rsidRPr="00803CE1">
        <w:rPr>
          <w:rFonts w:ascii="바탕" w:eastAsia="바탕" w:hAnsi="바탕" w:hint="eastAsia"/>
          <w:sz w:val="20"/>
          <w:szCs w:val="20"/>
        </w:rPr>
        <w:t>, a, b, a / b);</w:t>
      </w:r>
    </w:p>
    <w:p w14:paraId="37DDC6B3"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521C8523" w14:textId="77777777" w:rsidR="000A5564" w:rsidRPr="00803CE1" w:rsidRDefault="00CF77BF" w:rsidP="00936E88">
      <w:pPr>
        <w:pStyle w:val="a5"/>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2B2C6DD4" w14:textId="77777777" w:rsidR="000A5564" w:rsidRPr="00803CE1" w:rsidRDefault="00CF77BF" w:rsidP="00936E88">
      <w:pPr>
        <w:pStyle w:val="a5"/>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627E16E2" w14:textId="77777777" w:rsidR="000A5564" w:rsidRPr="00803CE1" w:rsidRDefault="00CF77BF" w:rsidP="00936E88">
      <w:pPr>
        <w:pStyle w:val="a5"/>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1A40D723"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w:t>
      </w:r>
      <w:r w:rsidRPr="00803CE1">
        <w:rPr>
          <w:rFonts w:ascii="바탕" w:eastAsia="바탕" w:hAnsi="바탕" w:hint="eastAsia"/>
          <w:color w:val="0000FF"/>
          <w:sz w:val="20"/>
          <w:szCs w:val="20"/>
        </w:rPr>
        <w:t>static</w:t>
      </w:r>
      <w:r w:rsidRPr="00803CE1">
        <w:rPr>
          <w:rFonts w:ascii="바탕" w:eastAsia="바탕" w:hAnsi="바탕" w:hint="eastAsia"/>
          <w:sz w:val="20"/>
          <w:szCs w:val="20"/>
        </w:rPr>
        <w:t xml:space="preserve"> </w:t>
      </w:r>
      <w:r w:rsidRPr="00803CE1">
        <w:rPr>
          <w:rFonts w:ascii="바탕" w:eastAsia="바탕" w:hAnsi="바탕" w:hint="eastAsia"/>
          <w:color w:val="0000FF"/>
          <w:sz w:val="20"/>
          <w:szCs w:val="20"/>
        </w:rPr>
        <w:t>void</w:t>
      </w:r>
      <w:r w:rsidRPr="00803CE1">
        <w:rPr>
          <w:rFonts w:ascii="바탕" w:eastAsia="바탕" w:hAnsi="바탕" w:hint="eastAsia"/>
          <w:sz w:val="20"/>
          <w:szCs w:val="20"/>
        </w:rPr>
        <w:t xml:space="preserve"> Main()</w:t>
      </w:r>
    </w:p>
    <w:p w14:paraId="448A16EE"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009E91AA"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w:t>
      </w:r>
      <w:r w:rsidRPr="00803CE1">
        <w:rPr>
          <w:rFonts w:ascii="바탕" w:eastAsia="바탕" w:hAnsi="바탕" w:hint="eastAsia"/>
          <w:color w:val="2B91AF"/>
          <w:sz w:val="20"/>
          <w:szCs w:val="20"/>
        </w:rPr>
        <w:t>MainApp</w:t>
      </w:r>
      <w:r w:rsidRPr="00803CE1">
        <w:rPr>
          <w:rFonts w:ascii="바탕" w:eastAsia="바탕" w:hAnsi="바탕" w:hint="eastAsia"/>
          <w:sz w:val="20"/>
          <w:szCs w:val="20"/>
        </w:rPr>
        <w:t xml:space="preserve"> m = </w:t>
      </w:r>
      <w:r w:rsidRPr="00803CE1">
        <w:rPr>
          <w:rFonts w:ascii="바탕" w:eastAsia="바탕" w:hAnsi="바탕" w:hint="eastAsia"/>
          <w:color w:val="0000FF"/>
          <w:sz w:val="20"/>
          <w:szCs w:val="20"/>
        </w:rPr>
        <w:t>new</w:t>
      </w:r>
      <w:r w:rsidRPr="00803CE1">
        <w:rPr>
          <w:rFonts w:ascii="바탕" w:eastAsia="바탕" w:hAnsi="바탕" w:hint="eastAsia"/>
          <w:sz w:val="20"/>
          <w:szCs w:val="20"/>
        </w:rPr>
        <w:t xml:space="preserve"> </w:t>
      </w:r>
      <w:r w:rsidRPr="00803CE1">
        <w:rPr>
          <w:rFonts w:ascii="바탕" w:eastAsia="바탕" w:hAnsi="바탕" w:hint="eastAsia"/>
          <w:color w:val="2B91AF"/>
          <w:sz w:val="20"/>
          <w:szCs w:val="20"/>
        </w:rPr>
        <w:t>MainApp</w:t>
      </w:r>
      <w:r w:rsidRPr="00803CE1">
        <w:rPr>
          <w:rFonts w:ascii="바탕" w:eastAsia="바탕" w:hAnsi="바탕" w:hint="eastAsia"/>
          <w:sz w:val="20"/>
          <w:szCs w:val="20"/>
        </w:rPr>
        <w:t>();</w:t>
      </w:r>
    </w:p>
    <w:p w14:paraId="5E46DB22"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w:t>
      </w:r>
      <w:r w:rsidRPr="00803CE1">
        <w:rPr>
          <w:rFonts w:ascii="바탕" w:eastAsia="바탕" w:hAnsi="바탕" w:hint="eastAsia"/>
          <w:color w:val="2B91AF"/>
          <w:sz w:val="20"/>
          <w:szCs w:val="20"/>
        </w:rPr>
        <w:t>OnjDelegate</w:t>
      </w:r>
      <w:r w:rsidRPr="00803CE1">
        <w:rPr>
          <w:rFonts w:ascii="바탕" w:eastAsia="바탕" w:hAnsi="바탕" w:hint="eastAsia"/>
          <w:sz w:val="20"/>
          <w:szCs w:val="20"/>
        </w:rPr>
        <w:t xml:space="preserve"> CallBack = (</w:t>
      </w:r>
      <w:r w:rsidRPr="00803CE1">
        <w:rPr>
          <w:rFonts w:ascii="바탕" w:eastAsia="바탕" w:hAnsi="바탕" w:hint="eastAsia"/>
          <w:color w:val="2B91AF"/>
          <w:sz w:val="20"/>
          <w:szCs w:val="20"/>
        </w:rPr>
        <w:t>OnjDelegate</w:t>
      </w:r>
      <w:r w:rsidRPr="00803CE1">
        <w:rPr>
          <w:rFonts w:ascii="바탕" w:eastAsia="바탕" w:hAnsi="바탕" w:hint="eastAsia"/>
          <w:sz w:val="20"/>
          <w:szCs w:val="20"/>
        </w:rPr>
        <w:t>)</w:t>
      </w:r>
      <w:r w:rsidRPr="00803CE1">
        <w:rPr>
          <w:rFonts w:ascii="바탕" w:eastAsia="바탕" w:hAnsi="바탕" w:hint="eastAsia"/>
          <w:color w:val="2B91AF"/>
          <w:sz w:val="20"/>
          <w:szCs w:val="20"/>
        </w:rPr>
        <w:t>Delegate</w:t>
      </w:r>
      <w:r w:rsidRPr="00803CE1">
        <w:rPr>
          <w:rFonts w:ascii="바탕" w:eastAsia="바탕" w:hAnsi="바탕" w:hint="eastAsia"/>
          <w:sz w:val="20"/>
          <w:szCs w:val="20"/>
        </w:rPr>
        <w:t>.Combine(</w:t>
      </w:r>
      <w:r w:rsidRPr="00803CE1">
        <w:rPr>
          <w:rFonts w:ascii="바탕" w:eastAsia="바탕" w:hAnsi="바탕" w:hint="eastAsia"/>
          <w:color w:val="0000FF"/>
          <w:sz w:val="20"/>
          <w:szCs w:val="20"/>
        </w:rPr>
        <w:t>new</w:t>
      </w:r>
      <w:r w:rsidRPr="00803CE1">
        <w:rPr>
          <w:rFonts w:ascii="바탕" w:eastAsia="바탕" w:hAnsi="바탕" w:hint="eastAsia"/>
          <w:sz w:val="20"/>
          <w:szCs w:val="20"/>
        </w:rPr>
        <w:t xml:space="preserve"> </w:t>
      </w:r>
      <w:r w:rsidRPr="00803CE1">
        <w:rPr>
          <w:rFonts w:ascii="바탕" w:eastAsia="바탕" w:hAnsi="바탕" w:hint="eastAsia"/>
          <w:color w:val="2B91AF"/>
          <w:sz w:val="20"/>
          <w:szCs w:val="20"/>
        </w:rPr>
        <w:t>OnjDelegate</w:t>
      </w:r>
      <w:r w:rsidRPr="00803CE1">
        <w:rPr>
          <w:rFonts w:ascii="바탕" w:eastAsia="바탕" w:hAnsi="바탕" w:hint="eastAsia"/>
          <w:sz w:val="20"/>
          <w:szCs w:val="20"/>
        </w:rPr>
        <w:t>(</w:t>
      </w:r>
      <w:r w:rsidRPr="00803CE1">
        <w:rPr>
          <w:rFonts w:ascii="바탕" w:eastAsia="바탕" w:hAnsi="바탕" w:hint="eastAsia"/>
          <w:color w:val="2B91AF"/>
          <w:sz w:val="20"/>
          <w:szCs w:val="20"/>
        </w:rPr>
        <w:t>MainApp</w:t>
      </w:r>
      <w:r w:rsidRPr="00803CE1">
        <w:rPr>
          <w:rFonts w:ascii="바탕" w:eastAsia="바탕" w:hAnsi="바탕" w:hint="eastAsia"/>
          <w:sz w:val="20"/>
          <w:szCs w:val="20"/>
        </w:rPr>
        <w:t>.Plus),</w:t>
      </w:r>
    </w:p>
    <w:p w14:paraId="5F517FEB"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w:t>
      </w:r>
      <w:r w:rsidRPr="00803CE1">
        <w:rPr>
          <w:rFonts w:ascii="바탕" w:eastAsia="바탕" w:hAnsi="바탕" w:hint="eastAsia"/>
          <w:color w:val="0000FF"/>
          <w:sz w:val="20"/>
          <w:szCs w:val="20"/>
        </w:rPr>
        <w:t>new</w:t>
      </w:r>
      <w:r w:rsidRPr="00803CE1">
        <w:rPr>
          <w:rFonts w:ascii="바탕" w:eastAsia="바탕" w:hAnsi="바탕" w:hint="eastAsia"/>
          <w:sz w:val="20"/>
          <w:szCs w:val="20"/>
        </w:rPr>
        <w:t xml:space="preserve"> </w:t>
      </w:r>
      <w:r w:rsidRPr="00803CE1">
        <w:rPr>
          <w:rFonts w:ascii="바탕" w:eastAsia="바탕" w:hAnsi="바탕" w:hint="eastAsia"/>
          <w:color w:val="2B91AF"/>
          <w:sz w:val="20"/>
          <w:szCs w:val="20"/>
        </w:rPr>
        <w:t>OnjDelegate</w:t>
      </w:r>
      <w:r w:rsidRPr="00803CE1">
        <w:rPr>
          <w:rFonts w:ascii="바탕" w:eastAsia="바탕" w:hAnsi="바탕" w:hint="eastAsia"/>
          <w:sz w:val="20"/>
          <w:szCs w:val="20"/>
        </w:rPr>
        <w:t>(</w:t>
      </w:r>
      <w:r w:rsidRPr="00803CE1">
        <w:rPr>
          <w:rFonts w:ascii="바탕" w:eastAsia="바탕" w:hAnsi="바탕" w:hint="eastAsia"/>
          <w:color w:val="2B91AF"/>
          <w:sz w:val="20"/>
          <w:szCs w:val="20"/>
        </w:rPr>
        <w:t>MainApp</w:t>
      </w:r>
      <w:r w:rsidRPr="00803CE1">
        <w:rPr>
          <w:rFonts w:ascii="바탕" w:eastAsia="바탕" w:hAnsi="바탕" w:hint="eastAsia"/>
          <w:sz w:val="20"/>
          <w:szCs w:val="20"/>
        </w:rPr>
        <w:t>.Minus),</w:t>
      </w:r>
    </w:p>
    <w:p w14:paraId="54A53422"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w:t>
      </w:r>
      <w:r w:rsidRPr="00803CE1">
        <w:rPr>
          <w:rFonts w:ascii="바탕" w:eastAsia="바탕" w:hAnsi="바탕" w:hint="eastAsia"/>
          <w:color w:val="0000FF"/>
          <w:sz w:val="20"/>
          <w:szCs w:val="20"/>
        </w:rPr>
        <w:t>new</w:t>
      </w:r>
      <w:r w:rsidRPr="00803CE1">
        <w:rPr>
          <w:rFonts w:ascii="바탕" w:eastAsia="바탕" w:hAnsi="바탕" w:hint="eastAsia"/>
          <w:sz w:val="20"/>
          <w:szCs w:val="20"/>
        </w:rPr>
        <w:t xml:space="preserve"> </w:t>
      </w:r>
      <w:r w:rsidRPr="00803CE1">
        <w:rPr>
          <w:rFonts w:ascii="바탕" w:eastAsia="바탕" w:hAnsi="바탕" w:hint="eastAsia"/>
          <w:color w:val="2B91AF"/>
          <w:sz w:val="20"/>
          <w:szCs w:val="20"/>
        </w:rPr>
        <w:t>OnjDelegate</w:t>
      </w:r>
      <w:r w:rsidRPr="00803CE1">
        <w:rPr>
          <w:rFonts w:ascii="바탕" w:eastAsia="바탕" w:hAnsi="바탕" w:hint="eastAsia"/>
          <w:sz w:val="20"/>
          <w:szCs w:val="20"/>
        </w:rPr>
        <w:t>(m.Multiplication),</w:t>
      </w:r>
    </w:p>
    <w:p w14:paraId="60CDED6B"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w:t>
      </w:r>
      <w:r w:rsidRPr="00803CE1">
        <w:rPr>
          <w:rFonts w:ascii="바탕" w:eastAsia="바탕" w:hAnsi="바탕" w:hint="eastAsia"/>
          <w:color w:val="0000FF"/>
          <w:sz w:val="20"/>
          <w:szCs w:val="20"/>
        </w:rPr>
        <w:t>new</w:t>
      </w:r>
      <w:r w:rsidRPr="00803CE1">
        <w:rPr>
          <w:rFonts w:ascii="바탕" w:eastAsia="바탕" w:hAnsi="바탕" w:hint="eastAsia"/>
          <w:sz w:val="20"/>
          <w:szCs w:val="20"/>
        </w:rPr>
        <w:t xml:space="preserve"> </w:t>
      </w:r>
      <w:r w:rsidRPr="00803CE1">
        <w:rPr>
          <w:rFonts w:ascii="바탕" w:eastAsia="바탕" w:hAnsi="바탕" w:hint="eastAsia"/>
          <w:color w:val="2B91AF"/>
          <w:sz w:val="20"/>
          <w:szCs w:val="20"/>
        </w:rPr>
        <w:t>OnjDelegate</w:t>
      </w:r>
      <w:r w:rsidRPr="00803CE1">
        <w:rPr>
          <w:rFonts w:ascii="바탕" w:eastAsia="바탕" w:hAnsi="바탕" w:hint="eastAsia"/>
          <w:sz w:val="20"/>
          <w:szCs w:val="20"/>
        </w:rPr>
        <w:t>(m.Division));</w:t>
      </w:r>
    </w:p>
    <w:p w14:paraId="5719FF61"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xml:space="preserve">            CallBack(4, 3);    </w:t>
      </w:r>
    </w:p>
    <w:p w14:paraId="1B672074" w14:textId="77777777" w:rsidR="000A5564" w:rsidRPr="00803CE1" w:rsidRDefault="00CF77BF" w:rsidP="00936E88">
      <w:pPr>
        <w:pStyle w:val="a5"/>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5E54D16A"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76F2B016"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    }</w:t>
      </w:r>
    </w:p>
    <w:p w14:paraId="575A415D" w14:textId="77777777" w:rsidR="000A5564" w:rsidRPr="00803CE1" w:rsidRDefault="00CF77BF" w:rsidP="00936E88">
      <w:pPr>
        <w:ind w:rightChars="412" w:right="989"/>
        <w:divId w:val="1907301670"/>
        <w:rPr>
          <w:rFonts w:ascii="바탕" w:eastAsia="바탕" w:hAnsi="바탕"/>
          <w:sz w:val="20"/>
          <w:szCs w:val="20"/>
        </w:rPr>
      </w:pPr>
      <w:r w:rsidRPr="00803CE1">
        <w:rPr>
          <w:rFonts w:ascii="바탕" w:eastAsia="바탕" w:hAnsi="바탕" w:hint="eastAsia"/>
          <w:sz w:val="20"/>
          <w:szCs w:val="20"/>
        </w:rPr>
        <w:t>}</w:t>
      </w:r>
    </w:p>
    <w:p w14:paraId="3C8A72EA" w14:textId="77777777" w:rsidR="000A5564" w:rsidRPr="00803CE1" w:rsidRDefault="00CF77BF" w:rsidP="00936E88">
      <w:pPr>
        <w:pStyle w:val="a5"/>
        <w:ind w:rightChars="412" w:right="989"/>
        <w:divId w:val="893662332"/>
        <w:rPr>
          <w:rFonts w:ascii="바탕" w:eastAsia="바탕" w:hAnsi="바탕"/>
          <w:sz w:val="20"/>
          <w:szCs w:val="20"/>
        </w:rPr>
      </w:pPr>
      <w:r w:rsidRPr="00803CE1">
        <w:rPr>
          <w:rFonts w:ascii="바탕" w:eastAsia="바탕" w:hAnsi="바탕" w:hint="eastAsia"/>
          <w:sz w:val="20"/>
          <w:szCs w:val="20"/>
        </w:rPr>
        <w:t> </w:t>
      </w:r>
    </w:p>
    <w:p w14:paraId="26674497" w14:textId="77777777" w:rsidR="000A5564" w:rsidRPr="00803CE1" w:rsidRDefault="00CF77BF" w:rsidP="00936E88">
      <w:pPr>
        <w:pStyle w:val="a5"/>
        <w:ind w:rightChars="412" w:right="989"/>
        <w:divId w:val="281691414"/>
        <w:rPr>
          <w:rFonts w:ascii="바탕" w:eastAsia="바탕" w:hAnsi="바탕"/>
          <w:sz w:val="20"/>
          <w:szCs w:val="20"/>
        </w:rPr>
      </w:pPr>
      <w:r w:rsidRPr="00803CE1">
        <w:rPr>
          <w:rFonts w:ascii="바탕" w:eastAsia="바탕" w:hAnsi="바탕" w:hint="eastAsia"/>
          <w:sz w:val="20"/>
          <w:szCs w:val="20"/>
        </w:rPr>
        <w:t> </w:t>
      </w:r>
    </w:p>
    <w:p w14:paraId="62BF1691" w14:textId="77777777" w:rsidR="000A5564" w:rsidRDefault="00CF77BF" w:rsidP="00936E88">
      <w:pPr>
        <w:ind w:rightChars="412" w:right="989"/>
        <w:divId w:val="1757632719"/>
        <w:rPr>
          <w:rFonts w:ascii="돋움" w:eastAsia="돋움" w:hAnsi="돋움"/>
          <w:sz w:val="18"/>
          <w:szCs w:val="18"/>
        </w:rPr>
      </w:pPr>
      <w:r>
        <w:rPr>
          <w:rFonts w:ascii="바탕" w:eastAsia="바탕" w:hAnsi="바탕" w:hint="eastAsia"/>
          <w:sz w:val="20"/>
          <w:szCs w:val="20"/>
        </w:rPr>
        <w:t>[결과]</w:t>
      </w:r>
    </w:p>
    <w:p w14:paraId="57D19DFA" w14:textId="77777777" w:rsidR="000A5564" w:rsidRDefault="00CF77BF" w:rsidP="00936E88">
      <w:pPr>
        <w:pStyle w:val="a5"/>
        <w:ind w:rightChars="412" w:right="989"/>
        <w:divId w:val="223953071"/>
        <w:rPr>
          <w:rFonts w:ascii="돋움" w:eastAsia="돋움" w:hAnsi="돋움"/>
          <w:sz w:val="18"/>
          <w:szCs w:val="18"/>
        </w:rPr>
      </w:pPr>
      <w:r>
        <w:rPr>
          <w:rFonts w:ascii="바탕" w:eastAsia="바탕" w:hAnsi="바탕" w:hint="eastAsia"/>
          <w:sz w:val="20"/>
          <w:szCs w:val="20"/>
        </w:rPr>
        <w:t> </w:t>
      </w:r>
    </w:p>
    <w:p w14:paraId="1FA66FD7" w14:textId="77777777" w:rsidR="000A5564" w:rsidRDefault="00CF77BF" w:rsidP="00936E88">
      <w:pPr>
        <w:ind w:rightChars="412" w:right="989"/>
        <w:divId w:val="579288994"/>
        <w:rPr>
          <w:rFonts w:ascii="돋움" w:eastAsia="돋움" w:hAnsi="돋움"/>
          <w:sz w:val="18"/>
          <w:szCs w:val="18"/>
        </w:rPr>
      </w:pPr>
      <w:r>
        <w:rPr>
          <w:rFonts w:ascii="바탕" w:eastAsia="바탕" w:hAnsi="바탕" w:hint="eastAsia"/>
          <w:sz w:val="20"/>
          <w:szCs w:val="20"/>
        </w:rPr>
        <w:t>4 + 3 = 7</w:t>
      </w:r>
    </w:p>
    <w:p w14:paraId="4F1D53C9" w14:textId="77777777" w:rsidR="000A5564" w:rsidRDefault="00CF77BF" w:rsidP="00936E88">
      <w:pPr>
        <w:ind w:rightChars="412" w:right="989"/>
        <w:divId w:val="1378891846"/>
        <w:rPr>
          <w:rFonts w:ascii="돋움" w:eastAsia="돋움" w:hAnsi="돋움"/>
          <w:sz w:val="18"/>
          <w:szCs w:val="18"/>
        </w:rPr>
      </w:pPr>
      <w:r>
        <w:rPr>
          <w:rFonts w:ascii="바탕" w:eastAsia="바탕" w:hAnsi="바탕" w:hint="eastAsia"/>
          <w:sz w:val="20"/>
          <w:szCs w:val="20"/>
        </w:rPr>
        <w:t>4 - 3 = 1</w:t>
      </w:r>
    </w:p>
    <w:p w14:paraId="33242734" w14:textId="77777777" w:rsidR="000A5564" w:rsidRDefault="00CF77BF" w:rsidP="00936E88">
      <w:pPr>
        <w:ind w:rightChars="412" w:right="989"/>
        <w:divId w:val="1875995515"/>
        <w:rPr>
          <w:rFonts w:ascii="돋움" w:eastAsia="돋움" w:hAnsi="돋움"/>
          <w:sz w:val="18"/>
          <w:szCs w:val="18"/>
        </w:rPr>
      </w:pPr>
      <w:r>
        <w:rPr>
          <w:rFonts w:ascii="바탕" w:eastAsia="바탕" w:hAnsi="바탕" w:hint="eastAsia"/>
          <w:sz w:val="20"/>
          <w:szCs w:val="20"/>
        </w:rPr>
        <w:t>4 * 3 = 12</w:t>
      </w:r>
    </w:p>
    <w:p w14:paraId="0D00BFEC" w14:textId="77777777" w:rsidR="000A5564" w:rsidRDefault="00CF77BF" w:rsidP="00936E88">
      <w:pPr>
        <w:ind w:rightChars="412" w:right="989"/>
        <w:divId w:val="140461439"/>
        <w:rPr>
          <w:rFonts w:ascii="돋움" w:eastAsia="돋움" w:hAnsi="돋움"/>
          <w:sz w:val="18"/>
          <w:szCs w:val="18"/>
        </w:rPr>
      </w:pPr>
      <w:r>
        <w:rPr>
          <w:rFonts w:ascii="바탕" w:eastAsia="바탕" w:hAnsi="바탕" w:hint="eastAsia"/>
          <w:sz w:val="20"/>
          <w:szCs w:val="20"/>
        </w:rPr>
        <w:lastRenderedPageBreak/>
        <w:t>4 / 3 = 1</w:t>
      </w:r>
    </w:p>
    <w:p w14:paraId="70CF85E4" w14:textId="77777777" w:rsidR="000A5564" w:rsidRDefault="00CF77BF" w:rsidP="00936E88">
      <w:pPr>
        <w:pStyle w:val="a5"/>
        <w:ind w:rightChars="412" w:right="989"/>
        <w:divId w:val="882058616"/>
        <w:rPr>
          <w:rFonts w:ascii="돋움" w:eastAsia="돋움" w:hAnsi="돋움"/>
          <w:sz w:val="18"/>
          <w:szCs w:val="18"/>
        </w:rPr>
      </w:pPr>
      <w:r>
        <w:rPr>
          <w:rFonts w:ascii="바탕" w:eastAsia="바탕" w:hAnsi="바탕" w:hint="eastAsia"/>
          <w:sz w:val="20"/>
          <w:szCs w:val="20"/>
        </w:rPr>
        <w:t> </w:t>
      </w:r>
    </w:p>
    <w:p w14:paraId="64506EC4" w14:textId="77777777" w:rsidR="000A5564" w:rsidRDefault="00CF77BF" w:rsidP="00936E88">
      <w:pPr>
        <w:pStyle w:val="a5"/>
        <w:ind w:rightChars="412" w:right="989"/>
        <w:divId w:val="108211128"/>
        <w:rPr>
          <w:rFonts w:ascii="돋움" w:eastAsia="돋움" w:hAnsi="돋움"/>
          <w:sz w:val="18"/>
          <w:szCs w:val="18"/>
        </w:rPr>
      </w:pPr>
      <w:r>
        <w:rPr>
          <w:rFonts w:ascii="바탕" w:eastAsia="바탕" w:hAnsi="바탕" w:hint="eastAsia"/>
          <w:sz w:val="20"/>
          <w:szCs w:val="20"/>
        </w:rPr>
        <w:t> </w:t>
      </w:r>
    </w:p>
    <w:p w14:paraId="7CB6479E" w14:textId="77777777" w:rsidR="000A5564" w:rsidRDefault="00CF77BF" w:rsidP="00936E88">
      <w:pPr>
        <w:ind w:rightChars="412" w:right="989"/>
        <w:divId w:val="899249614"/>
        <w:rPr>
          <w:rFonts w:ascii="돋움" w:eastAsia="돋움" w:hAnsi="돋움"/>
          <w:sz w:val="18"/>
          <w:szCs w:val="18"/>
        </w:rPr>
      </w:pPr>
      <w:r>
        <w:rPr>
          <w:rFonts w:ascii="바탕" w:eastAsia="바탕" w:hAnsi="바탕" w:hint="eastAsia"/>
          <w:sz w:val="20"/>
          <w:szCs w:val="20"/>
          <w:shd w:val="clear" w:color="auto" w:fill="FFFF00"/>
        </w:rPr>
        <w:t>델리데이트는 언제 꼭 필요할까?</w:t>
      </w:r>
    </w:p>
    <w:p w14:paraId="77E6603F" w14:textId="77777777" w:rsidR="000A5564" w:rsidRDefault="00CF77BF" w:rsidP="00936E88">
      <w:pPr>
        <w:pStyle w:val="a5"/>
        <w:ind w:rightChars="412" w:right="989"/>
        <w:divId w:val="291711322"/>
        <w:rPr>
          <w:rFonts w:ascii="돋움" w:eastAsia="돋움" w:hAnsi="돋움"/>
          <w:sz w:val="18"/>
          <w:szCs w:val="18"/>
        </w:rPr>
      </w:pPr>
      <w:r>
        <w:rPr>
          <w:rFonts w:ascii="바탕" w:eastAsia="바탕" w:hAnsi="바탕" w:hint="eastAsia"/>
          <w:sz w:val="20"/>
          <w:szCs w:val="20"/>
        </w:rPr>
        <w:t> </w:t>
      </w:r>
    </w:p>
    <w:p w14:paraId="5C0747CC" w14:textId="77777777" w:rsidR="000A5564" w:rsidRDefault="00CF77BF" w:rsidP="00936E88">
      <w:pPr>
        <w:ind w:rightChars="412" w:right="989"/>
        <w:divId w:val="102962501"/>
        <w:rPr>
          <w:rFonts w:ascii="돋움" w:eastAsia="돋움" w:hAnsi="돋움"/>
          <w:sz w:val="18"/>
          <w:szCs w:val="18"/>
        </w:rPr>
      </w:pPr>
      <w:r>
        <w:rPr>
          <w:rFonts w:ascii="바탕" w:eastAsia="바탕" w:hAnsi="바탕" w:hint="eastAsia"/>
          <w:sz w:val="20"/>
          <w:szCs w:val="20"/>
        </w:rPr>
        <w:t>아래와 같은 버블정렬이 있다고 하자.</w:t>
      </w:r>
    </w:p>
    <w:p w14:paraId="1E5A4124" w14:textId="77777777" w:rsidR="000A5564" w:rsidRDefault="00CF77BF" w:rsidP="00936E88">
      <w:pPr>
        <w:pStyle w:val="a5"/>
        <w:ind w:rightChars="412" w:right="989"/>
        <w:divId w:val="2041859123"/>
        <w:rPr>
          <w:rFonts w:ascii="돋움" w:eastAsia="돋움" w:hAnsi="돋움"/>
          <w:sz w:val="18"/>
          <w:szCs w:val="18"/>
        </w:rPr>
      </w:pPr>
      <w:r>
        <w:rPr>
          <w:rFonts w:ascii="바탕" w:eastAsia="바탕" w:hAnsi="바탕" w:hint="eastAsia"/>
          <w:sz w:val="20"/>
          <w:szCs w:val="20"/>
        </w:rPr>
        <w:t> </w:t>
      </w:r>
    </w:p>
    <w:p w14:paraId="0781C85D" w14:textId="77777777" w:rsidR="000A5564" w:rsidRDefault="00CF77BF" w:rsidP="00936E88">
      <w:pPr>
        <w:ind w:rightChars="412" w:right="989"/>
        <w:divId w:val="1735812991"/>
        <w:rPr>
          <w:rFonts w:ascii="돋움" w:eastAsia="돋움" w:hAnsi="돋움"/>
          <w:sz w:val="18"/>
          <w:szCs w:val="18"/>
        </w:rPr>
      </w:pPr>
      <w:r>
        <w:rPr>
          <w:rFonts w:ascii="바탕" w:eastAsia="바탕" w:hAnsi="바탕" w:hint="eastAsia"/>
          <w:sz w:val="20"/>
          <w:szCs w:val="20"/>
        </w:rPr>
        <w:t xml:space="preserve">for (int i=0; i&lt;sortArray.Length; i++) </w:t>
      </w:r>
    </w:p>
    <w:p w14:paraId="18F059CD" w14:textId="77777777" w:rsidR="000A5564" w:rsidRDefault="00CF77BF" w:rsidP="00936E88">
      <w:pPr>
        <w:ind w:rightChars="412" w:right="989"/>
        <w:divId w:val="147670722"/>
        <w:rPr>
          <w:rFonts w:ascii="돋움" w:eastAsia="돋움" w:hAnsi="돋움"/>
          <w:sz w:val="18"/>
          <w:szCs w:val="18"/>
        </w:rPr>
      </w:pPr>
      <w:r>
        <w:rPr>
          <w:rFonts w:ascii="바탕" w:eastAsia="바탕" w:hAnsi="바탕" w:hint="eastAsia"/>
          <w:sz w:val="20"/>
          <w:szCs w:val="20"/>
        </w:rPr>
        <w:t xml:space="preserve">{ </w:t>
      </w:r>
    </w:p>
    <w:p w14:paraId="57B1C1EC" w14:textId="77777777" w:rsidR="000A5564" w:rsidRDefault="00CF77BF" w:rsidP="00936E88">
      <w:pPr>
        <w:ind w:rightChars="412" w:right="989"/>
        <w:divId w:val="465010057"/>
        <w:rPr>
          <w:rFonts w:ascii="돋움" w:eastAsia="돋움" w:hAnsi="돋움"/>
          <w:sz w:val="18"/>
          <w:szCs w:val="18"/>
        </w:rPr>
      </w:pPr>
      <w:r>
        <w:rPr>
          <w:rFonts w:ascii="바탕" w:eastAsia="바탕" w:hAnsi="바탕" w:hint="eastAsia"/>
          <w:sz w:val="20"/>
          <w:szCs w:val="20"/>
        </w:rPr>
        <w:t xml:space="preserve">     for (int j=0; j&lt;i; j++) </w:t>
      </w:r>
    </w:p>
    <w:p w14:paraId="59695A44" w14:textId="77777777" w:rsidR="000A5564" w:rsidRDefault="00CF77BF" w:rsidP="00936E88">
      <w:pPr>
        <w:ind w:rightChars="412" w:right="989"/>
        <w:divId w:val="526678231"/>
        <w:rPr>
          <w:rFonts w:ascii="돋움" w:eastAsia="돋움" w:hAnsi="돋움"/>
          <w:sz w:val="18"/>
          <w:szCs w:val="18"/>
        </w:rPr>
      </w:pPr>
      <w:r>
        <w:rPr>
          <w:rFonts w:ascii="바탕" w:eastAsia="바탕" w:hAnsi="바탕" w:hint="eastAsia"/>
          <w:sz w:val="20"/>
          <w:szCs w:val="20"/>
        </w:rPr>
        <w:t xml:space="preserve">     { </w:t>
      </w:r>
    </w:p>
    <w:p w14:paraId="39B8D33F" w14:textId="77777777" w:rsidR="000A5564" w:rsidRPr="00260A18" w:rsidRDefault="00CF77BF" w:rsidP="00936E88">
      <w:pPr>
        <w:ind w:rightChars="412" w:right="989" w:hanging="360"/>
        <w:divId w:val="1962570652"/>
        <w:rPr>
          <w:rFonts w:ascii="돋움" w:eastAsia="돋움" w:hAnsi="돋움"/>
          <w:color w:val="538135" w:themeColor="accent6" w:themeShade="BF"/>
          <w:sz w:val="18"/>
          <w:szCs w:val="18"/>
        </w:rPr>
      </w:pPr>
      <w:r>
        <w:rPr>
          <w:rFonts w:ascii="Times New Roman" w:eastAsia="돋움" w:hAnsi="Times New Roman" w:cs="Times New Roman"/>
          <w:sz w:val="14"/>
          <w:szCs w:val="14"/>
        </w:rPr>
        <w:t xml:space="preserve">        </w:t>
      </w:r>
      <w:r w:rsidRPr="00D61F10">
        <w:rPr>
          <w:rFonts w:ascii="바탕" w:eastAsia="바탕" w:hAnsi="바탕" w:hint="eastAsia"/>
          <w:color w:val="FF0000"/>
          <w:sz w:val="20"/>
          <w:szCs w:val="20"/>
        </w:rPr>
        <w:t xml:space="preserve">if (j &gt; i) </w:t>
      </w:r>
      <w:r w:rsidRPr="00260A18">
        <w:rPr>
          <w:rFonts w:ascii="바탕" w:eastAsia="바탕" w:hAnsi="바탕" w:hint="eastAsia"/>
          <w:color w:val="538135" w:themeColor="accent6" w:themeShade="BF"/>
          <w:sz w:val="20"/>
          <w:szCs w:val="20"/>
        </w:rPr>
        <w:t>// 문제의 소지가 있는 부분, 현재는 오름차순</w:t>
      </w:r>
    </w:p>
    <w:p w14:paraId="028CEAFC" w14:textId="77777777" w:rsidR="000A5564" w:rsidRDefault="00CF77BF" w:rsidP="00936E88">
      <w:pPr>
        <w:ind w:rightChars="412" w:right="989"/>
        <w:divId w:val="1156721709"/>
        <w:rPr>
          <w:rFonts w:ascii="돋움" w:eastAsia="돋움" w:hAnsi="돋움"/>
          <w:sz w:val="18"/>
          <w:szCs w:val="18"/>
        </w:rPr>
      </w:pPr>
      <w:r>
        <w:rPr>
          <w:rFonts w:ascii="바탕" w:eastAsia="바탕" w:hAnsi="바탕" w:hint="eastAsia"/>
          <w:sz w:val="20"/>
          <w:szCs w:val="20"/>
        </w:rPr>
        <w:t xml:space="preserve">          { </w:t>
      </w:r>
    </w:p>
    <w:p w14:paraId="731F89E1" w14:textId="77777777" w:rsidR="000A5564" w:rsidRDefault="00CF77BF" w:rsidP="00936E88">
      <w:pPr>
        <w:ind w:rightChars="412" w:right="989"/>
        <w:divId w:val="1038622514"/>
        <w:rPr>
          <w:rFonts w:ascii="돋움" w:eastAsia="돋움" w:hAnsi="돋움"/>
          <w:sz w:val="18"/>
          <w:szCs w:val="18"/>
        </w:rPr>
      </w:pPr>
      <w:r>
        <w:rPr>
          <w:rFonts w:ascii="바탕" w:eastAsia="바탕" w:hAnsi="바탕" w:hint="eastAsia"/>
          <w:sz w:val="20"/>
          <w:szCs w:val="20"/>
        </w:rPr>
        <w:t xml:space="preserve">               int temp = sortArray[i]; </w:t>
      </w:r>
      <w:r w:rsidRPr="008C1D7D">
        <w:rPr>
          <w:rFonts w:ascii="바탕" w:eastAsia="바탕" w:hAnsi="바탕" w:hint="eastAsia"/>
          <w:color w:val="538135" w:themeColor="accent6" w:themeShade="BF"/>
          <w:sz w:val="20"/>
          <w:szCs w:val="20"/>
        </w:rPr>
        <w:t xml:space="preserve">// i 와 j 바꾸기 </w:t>
      </w:r>
    </w:p>
    <w:p w14:paraId="1BF96FC2" w14:textId="77777777" w:rsidR="000A5564" w:rsidRDefault="00CF77BF" w:rsidP="00936E88">
      <w:pPr>
        <w:ind w:rightChars="412" w:right="989"/>
        <w:divId w:val="1447383517"/>
        <w:rPr>
          <w:rFonts w:ascii="돋움" w:eastAsia="돋움" w:hAnsi="돋움"/>
          <w:sz w:val="18"/>
          <w:szCs w:val="18"/>
        </w:rPr>
      </w:pPr>
      <w:r>
        <w:rPr>
          <w:rFonts w:ascii="바탕" w:eastAsia="바탕" w:hAnsi="바탕" w:hint="eastAsia"/>
          <w:sz w:val="20"/>
          <w:szCs w:val="20"/>
        </w:rPr>
        <w:t xml:space="preserve">               sortArray[i] = sortArray[j]; </w:t>
      </w:r>
    </w:p>
    <w:p w14:paraId="4B4128FD" w14:textId="77777777" w:rsidR="000A5564" w:rsidRDefault="00CF77BF" w:rsidP="00936E88">
      <w:pPr>
        <w:ind w:rightChars="412" w:right="989"/>
        <w:divId w:val="600992522"/>
        <w:rPr>
          <w:rFonts w:ascii="돋움" w:eastAsia="돋움" w:hAnsi="돋움"/>
          <w:sz w:val="18"/>
          <w:szCs w:val="18"/>
        </w:rPr>
      </w:pPr>
      <w:r>
        <w:rPr>
          <w:rFonts w:ascii="바탕" w:eastAsia="바탕" w:hAnsi="바탕" w:hint="eastAsia"/>
          <w:sz w:val="20"/>
          <w:szCs w:val="20"/>
        </w:rPr>
        <w:t xml:space="preserve">               sortArray[j] = temp; </w:t>
      </w:r>
    </w:p>
    <w:p w14:paraId="1DCE3EA4" w14:textId="77777777" w:rsidR="000A5564" w:rsidRDefault="00CF77BF" w:rsidP="00936E88">
      <w:pPr>
        <w:ind w:rightChars="412" w:right="989"/>
        <w:divId w:val="92017982"/>
        <w:rPr>
          <w:rFonts w:ascii="돋움" w:eastAsia="돋움" w:hAnsi="돋움"/>
          <w:sz w:val="18"/>
          <w:szCs w:val="18"/>
        </w:rPr>
      </w:pPr>
      <w:r>
        <w:rPr>
          <w:rFonts w:ascii="바탕" w:eastAsia="바탕" w:hAnsi="바탕" w:hint="eastAsia"/>
          <w:sz w:val="20"/>
          <w:szCs w:val="20"/>
        </w:rPr>
        <w:t xml:space="preserve">          } </w:t>
      </w:r>
    </w:p>
    <w:p w14:paraId="0C45CD0F" w14:textId="77777777" w:rsidR="000A5564" w:rsidRDefault="00CF77BF" w:rsidP="00936E88">
      <w:pPr>
        <w:ind w:rightChars="412" w:right="989"/>
        <w:divId w:val="13578278"/>
        <w:rPr>
          <w:rFonts w:ascii="돋움" w:eastAsia="돋움" w:hAnsi="돋움"/>
          <w:sz w:val="18"/>
          <w:szCs w:val="18"/>
        </w:rPr>
      </w:pPr>
      <w:r>
        <w:rPr>
          <w:rFonts w:ascii="바탕" w:eastAsia="바탕" w:hAnsi="바탕" w:hint="eastAsia"/>
          <w:sz w:val="20"/>
          <w:szCs w:val="20"/>
        </w:rPr>
        <w:t xml:space="preserve">     } </w:t>
      </w:r>
    </w:p>
    <w:p w14:paraId="6CD863C1" w14:textId="77777777" w:rsidR="000A5564" w:rsidRDefault="00CF77BF" w:rsidP="00936E88">
      <w:pPr>
        <w:ind w:rightChars="412" w:right="989"/>
        <w:divId w:val="758212930"/>
        <w:rPr>
          <w:rFonts w:ascii="돋움" w:eastAsia="돋움" w:hAnsi="돋움"/>
          <w:sz w:val="18"/>
          <w:szCs w:val="18"/>
        </w:rPr>
      </w:pPr>
      <w:r>
        <w:rPr>
          <w:rFonts w:ascii="바탕" w:eastAsia="바탕" w:hAnsi="바탕" w:hint="eastAsia"/>
          <w:sz w:val="20"/>
          <w:szCs w:val="20"/>
        </w:rPr>
        <w:t>}</w:t>
      </w:r>
    </w:p>
    <w:p w14:paraId="4477E2DE" w14:textId="77777777" w:rsidR="000A5564" w:rsidRDefault="00CF77BF" w:rsidP="00936E88">
      <w:pPr>
        <w:pStyle w:val="a5"/>
        <w:ind w:rightChars="412" w:right="989"/>
        <w:divId w:val="894659834"/>
        <w:rPr>
          <w:rFonts w:ascii="돋움" w:eastAsia="돋움" w:hAnsi="돋움"/>
          <w:sz w:val="18"/>
          <w:szCs w:val="18"/>
        </w:rPr>
      </w:pPr>
      <w:r>
        <w:rPr>
          <w:rFonts w:ascii="바탕" w:eastAsia="바탕" w:hAnsi="바탕" w:hint="eastAsia"/>
          <w:sz w:val="20"/>
          <w:szCs w:val="20"/>
        </w:rPr>
        <w:t> </w:t>
      </w:r>
    </w:p>
    <w:p w14:paraId="46472CF3" w14:textId="77777777" w:rsidR="000A5564" w:rsidRDefault="00CF77BF" w:rsidP="00936E88">
      <w:pPr>
        <w:ind w:rightChars="412" w:right="989"/>
        <w:divId w:val="1382635561"/>
        <w:rPr>
          <w:rFonts w:ascii="돋움" w:eastAsia="돋움" w:hAnsi="돋움"/>
          <w:sz w:val="18"/>
          <w:szCs w:val="18"/>
        </w:rPr>
      </w:pPr>
      <w:r>
        <w:rPr>
          <w:rFonts w:ascii="바탕" w:eastAsia="바탕" w:hAnsi="바탕" w:hint="eastAsia"/>
          <w:sz w:val="20"/>
          <w:szCs w:val="20"/>
        </w:rPr>
        <w:t>만약 이 버블정렬의 데이터가 위와 같은 숫자가 아니라 객체라면 어떻게 될까? 현재와 같은 구조에선 곤란하다. 이는 사용자가 어떤 식으로 클래스나 구조체 등을 정의해 놓았는지 알 수가 없기 때문이다. 사용자에게 여러분이 만든 버블정렬 컴포넌트를 판매한다고 가정한다면, 각 사용자를 위해 다른 프로그램을 만든다는 건 말이 안 되는 이야기 이다. 이럴 때 필요한 것이 바로 delegate다!!</w:t>
      </w:r>
    </w:p>
    <w:p w14:paraId="33943900" w14:textId="77777777" w:rsidR="000A5564" w:rsidRDefault="00CF77BF" w:rsidP="00936E88">
      <w:pPr>
        <w:pStyle w:val="a5"/>
        <w:ind w:rightChars="412" w:right="989"/>
        <w:divId w:val="799348782"/>
        <w:rPr>
          <w:rFonts w:ascii="돋움" w:eastAsia="돋움" w:hAnsi="돋움"/>
          <w:sz w:val="18"/>
          <w:szCs w:val="18"/>
        </w:rPr>
      </w:pPr>
      <w:r>
        <w:rPr>
          <w:rFonts w:ascii="바탕" w:eastAsia="바탕" w:hAnsi="바탕" w:hint="eastAsia"/>
          <w:sz w:val="20"/>
          <w:szCs w:val="20"/>
        </w:rPr>
        <w:t> </w:t>
      </w:r>
    </w:p>
    <w:p w14:paraId="4F38CD23" w14:textId="42B7BD24" w:rsidR="000A5564" w:rsidRDefault="00CF77BF" w:rsidP="00936E88">
      <w:pPr>
        <w:pStyle w:val="a5"/>
        <w:ind w:rightChars="412" w:right="989"/>
        <w:divId w:val="2088722045"/>
        <w:rPr>
          <w:rFonts w:ascii="돋움" w:eastAsia="돋움" w:hAnsi="돋움"/>
          <w:sz w:val="18"/>
          <w:szCs w:val="18"/>
        </w:rPr>
      </w:pPr>
      <w:r>
        <w:rPr>
          <w:rFonts w:ascii="바탕" w:eastAsia="바탕" w:hAnsi="바탕" w:hint="eastAsia"/>
          <w:sz w:val="20"/>
          <w:szCs w:val="20"/>
        </w:rPr>
        <w:t> </w:t>
      </w:r>
    </w:p>
    <w:p w14:paraId="512284AA" w14:textId="77777777" w:rsidR="000A5564" w:rsidRDefault="00CF77BF" w:rsidP="00936E88">
      <w:pPr>
        <w:pStyle w:val="a5"/>
        <w:ind w:rightChars="412" w:right="989"/>
        <w:divId w:val="1942029549"/>
        <w:rPr>
          <w:rFonts w:ascii="돋움" w:eastAsia="돋움" w:hAnsi="돋움"/>
          <w:sz w:val="18"/>
          <w:szCs w:val="18"/>
        </w:rPr>
      </w:pPr>
      <w:r>
        <w:rPr>
          <w:rFonts w:ascii="바탕" w:eastAsia="바탕" w:hAnsi="바탕" w:hint="eastAsia"/>
          <w:sz w:val="20"/>
          <w:szCs w:val="20"/>
        </w:rPr>
        <w:t> </w:t>
      </w:r>
    </w:p>
    <w:p w14:paraId="34485C81" w14:textId="77777777" w:rsidR="000A5564" w:rsidRDefault="00CF77BF" w:rsidP="00936E88">
      <w:pPr>
        <w:ind w:rightChars="412" w:right="989"/>
        <w:divId w:val="2077821609"/>
        <w:rPr>
          <w:rFonts w:ascii="돋움" w:eastAsia="돋움" w:hAnsi="돋움"/>
          <w:sz w:val="18"/>
          <w:szCs w:val="18"/>
        </w:rPr>
      </w:pPr>
      <w:r>
        <w:rPr>
          <w:rFonts w:ascii="바탕" w:eastAsia="바탕" w:hAnsi="바탕" w:hint="eastAsia"/>
          <w:sz w:val="20"/>
          <w:szCs w:val="20"/>
        </w:rPr>
        <w:t>using System;</w:t>
      </w:r>
    </w:p>
    <w:p w14:paraId="5711862C" w14:textId="77777777" w:rsidR="000A5564" w:rsidRPr="0070424D" w:rsidRDefault="00CF77BF" w:rsidP="00936E88">
      <w:pPr>
        <w:ind w:rightChars="412" w:right="989"/>
        <w:divId w:val="266548070"/>
        <w:rPr>
          <w:rFonts w:ascii="돋움" w:eastAsia="돋움" w:hAnsi="돋움"/>
          <w:color w:val="538135" w:themeColor="accent6" w:themeShade="BF"/>
          <w:sz w:val="18"/>
          <w:szCs w:val="18"/>
        </w:rPr>
      </w:pPr>
      <w:r w:rsidRPr="0070424D">
        <w:rPr>
          <w:rFonts w:ascii="바탕" w:eastAsia="바탕" w:hAnsi="바탕" w:hint="eastAsia"/>
          <w:color w:val="538135" w:themeColor="accent6" w:themeShade="BF"/>
          <w:sz w:val="20"/>
          <w:szCs w:val="20"/>
        </w:rPr>
        <w:t xml:space="preserve">//우리가 배포하는 버블정렬 컴포넌트 </w:t>
      </w:r>
    </w:p>
    <w:p w14:paraId="5655207F" w14:textId="77777777" w:rsidR="000A5564" w:rsidRDefault="00CF77BF" w:rsidP="00936E88">
      <w:pPr>
        <w:ind w:rightChars="412" w:right="989"/>
        <w:divId w:val="1765220438"/>
        <w:rPr>
          <w:rFonts w:ascii="돋움" w:eastAsia="돋움" w:hAnsi="돋움"/>
          <w:sz w:val="18"/>
          <w:szCs w:val="18"/>
        </w:rPr>
      </w:pPr>
      <w:r>
        <w:rPr>
          <w:rFonts w:ascii="바탕" w:eastAsia="바탕" w:hAnsi="바탕" w:hint="eastAsia"/>
          <w:sz w:val="20"/>
          <w:szCs w:val="20"/>
        </w:rPr>
        <w:t xml:space="preserve">class </w:t>
      </w:r>
      <w:r w:rsidRPr="000C2BEC">
        <w:rPr>
          <w:rFonts w:ascii="바탕" w:eastAsia="바탕" w:hAnsi="바탕" w:hint="eastAsia"/>
          <w:b/>
          <w:bCs/>
          <w:sz w:val="20"/>
          <w:szCs w:val="20"/>
        </w:rPr>
        <w:t>BubbleSorter</w:t>
      </w:r>
      <w:r>
        <w:rPr>
          <w:rFonts w:ascii="바탕" w:eastAsia="바탕" w:hAnsi="바탕" w:hint="eastAsia"/>
          <w:sz w:val="20"/>
          <w:szCs w:val="20"/>
        </w:rPr>
        <w:t xml:space="preserve"> </w:t>
      </w:r>
    </w:p>
    <w:p w14:paraId="1ACC922A" w14:textId="77777777" w:rsidR="000A5564" w:rsidRDefault="00CF77BF" w:rsidP="00936E88">
      <w:pPr>
        <w:ind w:rightChars="412" w:right="989"/>
        <w:divId w:val="637688374"/>
        <w:rPr>
          <w:rFonts w:ascii="돋움" w:eastAsia="돋움" w:hAnsi="돋움"/>
          <w:sz w:val="18"/>
          <w:szCs w:val="18"/>
        </w:rPr>
      </w:pPr>
      <w:r>
        <w:rPr>
          <w:rFonts w:ascii="바탕" w:eastAsia="바탕" w:hAnsi="바탕" w:hint="eastAsia"/>
          <w:sz w:val="20"/>
          <w:szCs w:val="20"/>
        </w:rPr>
        <w:t xml:space="preserve">{ </w:t>
      </w:r>
    </w:p>
    <w:p w14:paraId="3510098F" w14:textId="66625D87" w:rsidR="000A5564" w:rsidRPr="0070424D" w:rsidRDefault="00CF77BF" w:rsidP="00936E88">
      <w:pPr>
        <w:ind w:rightChars="412" w:right="989"/>
        <w:divId w:val="2096199164"/>
        <w:rPr>
          <w:rFonts w:ascii="돋움" w:eastAsia="돋움" w:hAnsi="돋움"/>
          <w:color w:val="538135" w:themeColor="accent6" w:themeShade="BF"/>
          <w:sz w:val="18"/>
          <w:szCs w:val="18"/>
        </w:rPr>
      </w:pPr>
      <w:r>
        <w:rPr>
          <w:rFonts w:ascii="바탕" w:eastAsia="바탕" w:hAnsi="바탕" w:hint="eastAsia"/>
          <w:sz w:val="20"/>
          <w:szCs w:val="20"/>
        </w:rPr>
        <w:t>     </w:t>
      </w:r>
      <w:r w:rsidRPr="0070424D">
        <w:rPr>
          <w:rFonts w:ascii="바탕" w:eastAsia="바탕" w:hAnsi="바탕" w:hint="eastAsia"/>
          <w:color w:val="538135" w:themeColor="accent6" w:themeShade="BF"/>
          <w:sz w:val="20"/>
          <w:szCs w:val="20"/>
        </w:rPr>
        <w:t>//RunTime에 수행할 함수를 isConvert 라는 Delegate를 통해서 받는다.</w:t>
      </w:r>
    </w:p>
    <w:p w14:paraId="434B848C" w14:textId="66AADFD4" w:rsidR="000A5564" w:rsidRDefault="00CF77BF" w:rsidP="00936E88">
      <w:pPr>
        <w:ind w:rightChars="412" w:right="989"/>
        <w:divId w:val="1800873781"/>
        <w:rPr>
          <w:rFonts w:ascii="돋움" w:eastAsia="돋움" w:hAnsi="돋움"/>
          <w:sz w:val="18"/>
          <w:szCs w:val="18"/>
        </w:rPr>
      </w:pPr>
      <w:r>
        <w:rPr>
          <w:rFonts w:ascii="바탕" w:eastAsia="바탕" w:hAnsi="바탕" w:hint="eastAsia"/>
          <w:sz w:val="20"/>
          <w:szCs w:val="20"/>
        </w:rPr>
        <w:t xml:space="preserve">     static public void </w:t>
      </w:r>
      <w:r w:rsidRPr="000C2BEC">
        <w:rPr>
          <w:rFonts w:ascii="바탕" w:eastAsia="바탕" w:hAnsi="바탕" w:hint="eastAsia"/>
          <w:b/>
          <w:bCs/>
          <w:sz w:val="20"/>
          <w:szCs w:val="20"/>
        </w:rPr>
        <w:t>Sort</w:t>
      </w:r>
      <w:r>
        <w:rPr>
          <w:rFonts w:ascii="바탕" w:eastAsia="바탕" w:hAnsi="바탕" w:hint="eastAsia"/>
          <w:sz w:val="20"/>
          <w:szCs w:val="20"/>
        </w:rPr>
        <w:t>(</w:t>
      </w:r>
      <w:r w:rsidRPr="000C2BEC">
        <w:rPr>
          <w:rFonts w:ascii="바탕" w:eastAsia="바탕" w:hAnsi="바탕" w:hint="eastAsia"/>
          <w:color w:val="833C0B" w:themeColor="accent2" w:themeShade="80"/>
          <w:sz w:val="20"/>
          <w:szCs w:val="20"/>
        </w:rPr>
        <w:t xml:space="preserve">object </w:t>
      </w:r>
      <w:r>
        <w:rPr>
          <w:rFonts w:ascii="바탕" w:eastAsia="바탕" w:hAnsi="바탕" w:hint="eastAsia"/>
          <w:sz w:val="20"/>
          <w:szCs w:val="20"/>
        </w:rPr>
        <w:t xml:space="preserve">[] </w:t>
      </w:r>
      <w:r w:rsidRPr="000C2BEC">
        <w:rPr>
          <w:rFonts w:ascii="바탕" w:eastAsia="바탕" w:hAnsi="바탕" w:hint="eastAsia"/>
          <w:color w:val="00B0F0"/>
          <w:sz w:val="20"/>
          <w:szCs w:val="20"/>
        </w:rPr>
        <w:t>sortArray</w:t>
      </w:r>
      <w:r>
        <w:rPr>
          <w:rFonts w:ascii="바탕" w:eastAsia="바탕" w:hAnsi="바탕" w:hint="eastAsia"/>
          <w:sz w:val="20"/>
          <w:szCs w:val="20"/>
        </w:rPr>
        <w:t xml:space="preserve">, </w:t>
      </w:r>
      <w:r w:rsidRPr="000C2BEC">
        <w:rPr>
          <w:rFonts w:ascii="바탕" w:eastAsia="바탕" w:hAnsi="바탕" w:hint="eastAsia"/>
          <w:color w:val="833C0B" w:themeColor="accent2" w:themeShade="80"/>
          <w:sz w:val="20"/>
          <w:szCs w:val="20"/>
        </w:rPr>
        <w:t xml:space="preserve">CompareOp </w:t>
      </w:r>
      <w:r w:rsidRPr="000C2BEC">
        <w:rPr>
          <w:rFonts w:ascii="바탕" w:eastAsia="바탕" w:hAnsi="바탕" w:hint="eastAsia"/>
          <w:color w:val="ED7D31" w:themeColor="accent2"/>
          <w:sz w:val="20"/>
          <w:szCs w:val="20"/>
        </w:rPr>
        <w:t>isConvert</w:t>
      </w:r>
      <w:r>
        <w:rPr>
          <w:rFonts w:ascii="바탕" w:eastAsia="바탕" w:hAnsi="바탕" w:hint="eastAsia"/>
          <w:sz w:val="20"/>
          <w:szCs w:val="20"/>
        </w:rPr>
        <w:t xml:space="preserve">) </w:t>
      </w:r>
      <w:r w:rsidRPr="0070424D">
        <w:rPr>
          <w:rFonts w:ascii="바탕" w:eastAsia="바탕" w:hAnsi="바탕" w:hint="eastAsia"/>
          <w:color w:val="538135" w:themeColor="accent6" w:themeShade="BF"/>
          <w:sz w:val="20"/>
          <w:szCs w:val="20"/>
        </w:rPr>
        <w:t>//①</w:t>
      </w:r>
    </w:p>
    <w:p w14:paraId="4328C148" w14:textId="4459B569" w:rsidR="000A5564" w:rsidRDefault="00CF77BF" w:rsidP="00936E88">
      <w:pPr>
        <w:ind w:rightChars="412" w:right="989"/>
        <w:divId w:val="716658875"/>
        <w:rPr>
          <w:rFonts w:ascii="돋움" w:eastAsia="돋움" w:hAnsi="돋움"/>
          <w:sz w:val="18"/>
          <w:szCs w:val="18"/>
        </w:rPr>
      </w:pPr>
      <w:r>
        <w:rPr>
          <w:rFonts w:ascii="바탕" w:eastAsia="바탕" w:hAnsi="바탕" w:hint="eastAsia"/>
          <w:sz w:val="20"/>
          <w:szCs w:val="20"/>
        </w:rPr>
        <w:t xml:space="preserve">     { </w:t>
      </w:r>
    </w:p>
    <w:p w14:paraId="0D8BB981" w14:textId="1A1A0A48" w:rsidR="000A5564" w:rsidRDefault="00CF77BF" w:rsidP="00936E88">
      <w:pPr>
        <w:ind w:rightChars="412" w:right="989"/>
        <w:divId w:val="298150152"/>
        <w:rPr>
          <w:rFonts w:ascii="돋움" w:eastAsia="돋움" w:hAnsi="돋움"/>
          <w:sz w:val="18"/>
          <w:szCs w:val="18"/>
        </w:rPr>
      </w:pPr>
      <w:r>
        <w:rPr>
          <w:rFonts w:ascii="바탕" w:eastAsia="바탕" w:hAnsi="바탕" w:hint="eastAsia"/>
          <w:sz w:val="20"/>
          <w:szCs w:val="20"/>
        </w:rPr>
        <w:t>         for (int i=0; i&lt;</w:t>
      </w:r>
      <w:r w:rsidRPr="000C2BEC">
        <w:rPr>
          <w:rFonts w:ascii="바탕" w:eastAsia="바탕" w:hAnsi="바탕" w:hint="eastAsia"/>
          <w:color w:val="00B0F0"/>
          <w:sz w:val="20"/>
          <w:szCs w:val="20"/>
        </w:rPr>
        <w:t>sortArray</w:t>
      </w:r>
      <w:r>
        <w:rPr>
          <w:rFonts w:ascii="바탕" w:eastAsia="바탕" w:hAnsi="바탕" w:hint="eastAsia"/>
          <w:sz w:val="20"/>
          <w:szCs w:val="20"/>
        </w:rPr>
        <w:t xml:space="preserve">.Length; i++) </w:t>
      </w:r>
    </w:p>
    <w:p w14:paraId="4458553E" w14:textId="74092CE4" w:rsidR="000A5564" w:rsidRDefault="00CF77BF" w:rsidP="00936E88">
      <w:pPr>
        <w:ind w:rightChars="412" w:right="989"/>
        <w:divId w:val="1956138585"/>
        <w:rPr>
          <w:rFonts w:ascii="돋움" w:eastAsia="돋움" w:hAnsi="돋움"/>
          <w:sz w:val="18"/>
          <w:szCs w:val="18"/>
        </w:rPr>
      </w:pPr>
      <w:r>
        <w:rPr>
          <w:rFonts w:ascii="바탕" w:eastAsia="바탕" w:hAnsi="바탕" w:hint="eastAsia"/>
          <w:sz w:val="20"/>
          <w:szCs w:val="20"/>
        </w:rPr>
        <w:t xml:space="preserve">         { </w:t>
      </w:r>
    </w:p>
    <w:p w14:paraId="0BCAFB07" w14:textId="2D5DBD87" w:rsidR="000A5564" w:rsidRDefault="00CF77BF" w:rsidP="00936E88">
      <w:pPr>
        <w:ind w:rightChars="412" w:right="989"/>
        <w:divId w:val="990332346"/>
        <w:rPr>
          <w:rFonts w:ascii="돋움" w:eastAsia="돋움" w:hAnsi="돋움"/>
          <w:sz w:val="18"/>
          <w:szCs w:val="18"/>
        </w:rPr>
      </w:pPr>
      <w:r>
        <w:rPr>
          <w:rFonts w:ascii="바탕" w:eastAsia="바탕" w:hAnsi="바탕" w:hint="eastAsia"/>
          <w:sz w:val="20"/>
          <w:szCs w:val="20"/>
        </w:rPr>
        <w:t xml:space="preserve">             for (int j=0; j&lt;i; j++) </w:t>
      </w:r>
    </w:p>
    <w:p w14:paraId="050CE44F" w14:textId="0D41E2DA" w:rsidR="000A5564" w:rsidRDefault="00CF77BF" w:rsidP="00936E88">
      <w:pPr>
        <w:ind w:rightChars="412" w:right="989"/>
        <w:divId w:val="76250694"/>
        <w:rPr>
          <w:rFonts w:ascii="돋움" w:eastAsia="돋움" w:hAnsi="돋움"/>
          <w:sz w:val="18"/>
          <w:szCs w:val="18"/>
        </w:rPr>
      </w:pPr>
      <w:r>
        <w:rPr>
          <w:rFonts w:ascii="바탕" w:eastAsia="바탕" w:hAnsi="바탕" w:hint="eastAsia"/>
          <w:sz w:val="20"/>
          <w:szCs w:val="20"/>
        </w:rPr>
        <w:t xml:space="preserve">             { </w:t>
      </w:r>
    </w:p>
    <w:p w14:paraId="5A9F56FB" w14:textId="33A86EDB" w:rsidR="000A5564" w:rsidRPr="0070424D" w:rsidRDefault="00CF77BF" w:rsidP="00936E88">
      <w:pPr>
        <w:ind w:rightChars="412" w:right="989"/>
        <w:divId w:val="2012295244"/>
        <w:rPr>
          <w:rFonts w:ascii="돋움" w:eastAsia="돋움" w:hAnsi="돋움"/>
          <w:color w:val="538135" w:themeColor="accent6" w:themeShade="BF"/>
          <w:sz w:val="18"/>
          <w:szCs w:val="18"/>
        </w:rPr>
      </w:pPr>
      <w:r>
        <w:rPr>
          <w:rFonts w:ascii="바탕" w:eastAsia="바탕" w:hAnsi="바탕" w:hint="eastAsia"/>
          <w:sz w:val="20"/>
          <w:szCs w:val="20"/>
        </w:rPr>
        <w:t>                  if (</w:t>
      </w:r>
      <w:r w:rsidRPr="000C2BEC">
        <w:rPr>
          <w:rFonts w:ascii="바탕" w:eastAsia="바탕" w:hAnsi="바탕" w:hint="eastAsia"/>
          <w:color w:val="ED7D31" w:themeColor="accent2"/>
          <w:sz w:val="20"/>
          <w:szCs w:val="20"/>
        </w:rPr>
        <w:t>isConvert</w:t>
      </w:r>
      <w:r>
        <w:rPr>
          <w:rFonts w:ascii="바탕" w:eastAsia="바탕" w:hAnsi="바탕" w:hint="eastAsia"/>
          <w:sz w:val="20"/>
          <w:szCs w:val="20"/>
        </w:rPr>
        <w:t>(</w:t>
      </w:r>
      <w:r w:rsidRPr="000C2BEC">
        <w:rPr>
          <w:rFonts w:ascii="바탕" w:eastAsia="바탕" w:hAnsi="바탕" w:hint="eastAsia"/>
          <w:color w:val="00B0F0"/>
          <w:sz w:val="20"/>
          <w:szCs w:val="20"/>
        </w:rPr>
        <w:t>sortArray</w:t>
      </w:r>
      <w:r>
        <w:rPr>
          <w:rFonts w:ascii="바탕" w:eastAsia="바탕" w:hAnsi="바탕" w:hint="eastAsia"/>
          <w:sz w:val="20"/>
          <w:szCs w:val="20"/>
        </w:rPr>
        <w:t xml:space="preserve">[i], </w:t>
      </w:r>
      <w:r w:rsidRPr="000C2BEC">
        <w:rPr>
          <w:rFonts w:ascii="바탕" w:eastAsia="바탕" w:hAnsi="바탕" w:hint="eastAsia"/>
          <w:color w:val="00B0F0"/>
          <w:sz w:val="20"/>
          <w:szCs w:val="20"/>
        </w:rPr>
        <w:t>sortArray</w:t>
      </w:r>
      <w:r>
        <w:rPr>
          <w:rFonts w:ascii="바탕" w:eastAsia="바탕" w:hAnsi="바탕" w:hint="eastAsia"/>
          <w:sz w:val="20"/>
          <w:szCs w:val="20"/>
        </w:rPr>
        <w:t xml:space="preserve">[j])) </w:t>
      </w:r>
      <w:r w:rsidRPr="0070424D">
        <w:rPr>
          <w:rFonts w:ascii="바탕" w:eastAsia="바탕" w:hAnsi="바탕" w:hint="eastAsia"/>
          <w:color w:val="538135" w:themeColor="accent6" w:themeShade="BF"/>
          <w:sz w:val="20"/>
          <w:szCs w:val="20"/>
        </w:rPr>
        <w:t>//②</w:t>
      </w:r>
    </w:p>
    <w:p w14:paraId="2DD8C270" w14:textId="5FB1A119" w:rsidR="000A5564" w:rsidRDefault="00CF77BF" w:rsidP="00936E88">
      <w:pPr>
        <w:ind w:rightChars="412" w:right="989"/>
        <w:divId w:val="2078476330"/>
        <w:rPr>
          <w:rFonts w:ascii="돋움" w:eastAsia="돋움" w:hAnsi="돋움"/>
          <w:sz w:val="18"/>
          <w:szCs w:val="18"/>
        </w:rPr>
      </w:pPr>
      <w:r>
        <w:rPr>
          <w:rFonts w:ascii="바탕" w:eastAsia="바탕" w:hAnsi="바탕" w:hint="eastAsia"/>
          <w:sz w:val="20"/>
          <w:szCs w:val="20"/>
        </w:rPr>
        <w:t xml:space="preserve">                  { </w:t>
      </w:r>
    </w:p>
    <w:p w14:paraId="6FA801B3" w14:textId="0CF9AA98" w:rsidR="000A5564" w:rsidRDefault="00CF77BF" w:rsidP="00936E88">
      <w:pPr>
        <w:ind w:rightChars="412" w:right="989"/>
        <w:divId w:val="862743677"/>
        <w:rPr>
          <w:rFonts w:ascii="돋움" w:eastAsia="돋움" w:hAnsi="돋움"/>
          <w:sz w:val="18"/>
          <w:szCs w:val="18"/>
        </w:rPr>
      </w:pPr>
      <w:r>
        <w:rPr>
          <w:rFonts w:ascii="바탕" w:eastAsia="바탕" w:hAnsi="바탕" w:hint="eastAsia"/>
          <w:sz w:val="20"/>
          <w:szCs w:val="20"/>
        </w:rPr>
        <w:t xml:space="preserve">                      object temp = </w:t>
      </w:r>
      <w:r w:rsidRPr="000C2BEC">
        <w:rPr>
          <w:rFonts w:ascii="바탕" w:eastAsia="바탕" w:hAnsi="바탕" w:hint="eastAsia"/>
          <w:color w:val="00B0F0"/>
          <w:sz w:val="20"/>
          <w:szCs w:val="20"/>
        </w:rPr>
        <w:t>sortArray</w:t>
      </w:r>
      <w:r>
        <w:rPr>
          <w:rFonts w:ascii="바탕" w:eastAsia="바탕" w:hAnsi="바탕" w:hint="eastAsia"/>
          <w:sz w:val="20"/>
          <w:szCs w:val="20"/>
        </w:rPr>
        <w:t xml:space="preserve">[i]; </w:t>
      </w:r>
    </w:p>
    <w:p w14:paraId="1B562704" w14:textId="61123114" w:rsidR="000A5564" w:rsidRDefault="00CF77BF" w:rsidP="00936E88">
      <w:pPr>
        <w:ind w:rightChars="412" w:right="989"/>
        <w:divId w:val="576595379"/>
        <w:rPr>
          <w:rFonts w:ascii="돋움" w:eastAsia="돋움" w:hAnsi="돋움"/>
          <w:sz w:val="18"/>
          <w:szCs w:val="18"/>
        </w:rPr>
      </w:pPr>
      <w:r>
        <w:rPr>
          <w:rFonts w:ascii="바탕" w:eastAsia="바탕" w:hAnsi="바탕" w:hint="eastAsia"/>
          <w:sz w:val="20"/>
          <w:szCs w:val="20"/>
        </w:rPr>
        <w:t>                      </w:t>
      </w:r>
      <w:r w:rsidRPr="00FF37D9">
        <w:rPr>
          <w:rFonts w:ascii="바탕" w:eastAsia="바탕" w:hAnsi="바탕" w:hint="eastAsia"/>
          <w:color w:val="00B0F0"/>
          <w:sz w:val="20"/>
          <w:szCs w:val="20"/>
        </w:rPr>
        <w:t>sortArray</w:t>
      </w:r>
      <w:r>
        <w:rPr>
          <w:rFonts w:ascii="바탕" w:eastAsia="바탕" w:hAnsi="바탕" w:hint="eastAsia"/>
          <w:sz w:val="20"/>
          <w:szCs w:val="20"/>
        </w:rPr>
        <w:t xml:space="preserve">[i] = </w:t>
      </w:r>
      <w:r w:rsidRPr="000C2BEC">
        <w:rPr>
          <w:rFonts w:ascii="바탕" w:eastAsia="바탕" w:hAnsi="바탕" w:hint="eastAsia"/>
          <w:color w:val="00B0F0"/>
          <w:sz w:val="20"/>
          <w:szCs w:val="20"/>
        </w:rPr>
        <w:t>sortArray</w:t>
      </w:r>
      <w:r>
        <w:rPr>
          <w:rFonts w:ascii="바탕" w:eastAsia="바탕" w:hAnsi="바탕" w:hint="eastAsia"/>
          <w:sz w:val="20"/>
          <w:szCs w:val="20"/>
        </w:rPr>
        <w:t xml:space="preserve">[j]; </w:t>
      </w:r>
    </w:p>
    <w:p w14:paraId="53238903" w14:textId="11F1BE62" w:rsidR="000A5564" w:rsidRDefault="00CF77BF" w:rsidP="00936E88">
      <w:pPr>
        <w:ind w:rightChars="412" w:right="989"/>
        <w:divId w:val="1542354228"/>
        <w:rPr>
          <w:rFonts w:ascii="돋움" w:eastAsia="돋움" w:hAnsi="돋움"/>
          <w:sz w:val="18"/>
          <w:szCs w:val="18"/>
        </w:rPr>
      </w:pPr>
      <w:r>
        <w:rPr>
          <w:rFonts w:ascii="바탕" w:eastAsia="바탕" w:hAnsi="바탕" w:hint="eastAsia"/>
          <w:sz w:val="20"/>
          <w:szCs w:val="20"/>
        </w:rPr>
        <w:t>                      </w:t>
      </w:r>
      <w:r w:rsidRPr="00FF37D9">
        <w:rPr>
          <w:rFonts w:ascii="바탕" w:eastAsia="바탕" w:hAnsi="바탕" w:hint="eastAsia"/>
          <w:color w:val="00B0F0"/>
          <w:sz w:val="20"/>
          <w:szCs w:val="20"/>
        </w:rPr>
        <w:t>sortArray</w:t>
      </w:r>
      <w:r>
        <w:rPr>
          <w:rFonts w:ascii="바탕" w:eastAsia="바탕" w:hAnsi="바탕" w:hint="eastAsia"/>
          <w:sz w:val="20"/>
          <w:szCs w:val="20"/>
        </w:rPr>
        <w:t xml:space="preserve">[j] = temp; </w:t>
      </w:r>
    </w:p>
    <w:p w14:paraId="154C19A6" w14:textId="5F103CCF" w:rsidR="000A5564" w:rsidRDefault="00CF77BF" w:rsidP="00936E88">
      <w:pPr>
        <w:ind w:rightChars="412" w:right="989"/>
        <w:divId w:val="1835952192"/>
        <w:rPr>
          <w:rFonts w:ascii="돋움" w:eastAsia="돋움" w:hAnsi="돋움"/>
          <w:sz w:val="18"/>
          <w:szCs w:val="18"/>
        </w:rPr>
      </w:pPr>
      <w:r>
        <w:rPr>
          <w:rFonts w:ascii="바탕" w:eastAsia="바탕" w:hAnsi="바탕" w:hint="eastAsia"/>
          <w:sz w:val="20"/>
          <w:szCs w:val="20"/>
        </w:rPr>
        <w:t xml:space="preserve">                  } </w:t>
      </w:r>
    </w:p>
    <w:p w14:paraId="2380BBD0" w14:textId="0D85BF80" w:rsidR="000A5564" w:rsidRDefault="00CF77BF" w:rsidP="00936E88">
      <w:pPr>
        <w:ind w:rightChars="412" w:right="989"/>
        <w:divId w:val="1942447199"/>
        <w:rPr>
          <w:rFonts w:ascii="돋움" w:eastAsia="돋움" w:hAnsi="돋움"/>
          <w:sz w:val="18"/>
          <w:szCs w:val="18"/>
        </w:rPr>
      </w:pPr>
      <w:r>
        <w:rPr>
          <w:rFonts w:ascii="바탕" w:eastAsia="바탕" w:hAnsi="바탕" w:hint="eastAsia"/>
          <w:sz w:val="20"/>
          <w:szCs w:val="20"/>
        </w:rPr>
        <w:t xml:space="preserve">              } </w:t>
      </w:r>
    </w:p>
    <w:p w14:paraId="1CB1F17B" w14:textId="3C9DD1C8" w:rsidR="000A5564" w:rsidRDefault="00CF77BF" w:rsidP="00936E88">
      <w:pPr>
        <w:ind w:rightChars="412" w:right="989"/>
        <w:divId w:val="643504623"/>
        <w:rPr>
          <w:rFonts w:ascii="돋움" w:eastAsia="돋움" w:hAnsi="돋움"/>
          <w:sz w:val="18"/>
          <w:szCs w:val="18"/>
        </w:rPr>
      </w:pPr>
      <w:r>
        <w:rPr>
          <w:rFonts w:ascii="바탕" w:eastAsia="바탕" w:hAnsi="바탕" w:hint="eastAsia"/>
          <w:sz w:val="20"/>
          <w:szCs w:val="20"/>
        </w:rPr>
        <w:t xml:space="preserve">         } </w:t>
      </w:r>
    </w:p>
    <w:p w14:paraId="7189CA21" w14:textId="4C74EC66" w:rsidR="000A5564" w:rsidRDefault="00CF77BF" w:rsidP="00936E88">
      <w:pPr>
        <w:ind w:rightChars="412" w:right="989"/>
        <w:divId w:val="1674726752"/>
        <w:rPr>
          <w:rFonts w:ascii="돋움" w:eastAsia="돋움" w:hAnsi="돋움"/>
          <w:sz w:val="18"/>
          <w:szCs w:val="18"/>
        </w:rPr>
      </w:pPr>
      <w:r>
        <w:rPr>
          <w:rFonts w:ascii="바탕" w:eastAsia="바탕" w:hAnsi="바탕" w:hint="eastAsia"/>
          <w:sz w:val="20"/>
          <w:szCs w:val="20"/>
        </w:rPr>
        <w:t xml:space="preserve">     } </w:t>
      </w:r>
    </w:p>
    <w:p w14:paraId="4E1C5B02" w14:textId="77777777" w:rsidR="000A5564" w:rsidRDefault="00CF77BF" w:rsidP="00936E88">
      <w:pPr>
        <w:ind w:rightChars="412" w:right="989"/>
        <w:divId w:val="1866552083"/>
        <w:rPr>
          <w:rFonts w:ascii="돋움" w:eastAsia="돋움" w:hAnsi="돋움"/>
          <w:sz w:val="18"/>
          <w:szCs w:val="18"/>
        </w:rPr>
      </w:pPr>
      <w:r>
        <w:rPr>
          <w:rFonts w:ascii="바탕" w:eastAsia="바탕" w:hAnsi="바탕" w:hint="eastAsia"/>
          <w:sz w:val="20"/>
          <w:szCs w:val="20"/>
        </w:rPr>
        <w:t xml:space="preserve">} </w:t>
      </w:r>
    </w:p>
    <w:p w14:paraId="30DC41DB" w14:textId="77777777" w:rsidR="000A5564" w:rsidRDefault="00CF77BF" w:rsidP="00936E88">
      <w:pPr>
        <w:pStyle w:val="a5"/>
        <w:ind w:rightChars="412" w:right="989"/>
        <w:divId w:val="255670742"/>
        <w:rPr>
          <w:rFonts w:ascii="돋움" w:eastAsia="돋움" w:hAnsi="돋움"/>
          <w:sz w:val="18"/>
          <w:szCs w:val="18"/>
        </w:rPr>
      </w:pPr>
      <w:r>
        <w:rPr>
          <w:rFonts w:ascii="바탕" w:eastAsia="바탕" w:hAnsi="바탕" w:hint="eastAsia"/>
          <w:sz w:val="20"/>
          <w:szCs w:val="20"/>
        </w:rPr>
        <w:t> </w:t>
      </w:r>
    </w:p>
    <w:p w14:paraId="0CD73824" w14:textId="77777777" w:rsidR="000A5564" w:rsidRPr="00582CBD" w:rsidRDefault="00CF77BF" w:rsidP="00936E88">
      <w:pPr>
        <w:ind w:rightChars="412" w:right="989"/>
        <w:divId w:val="1659771579"/>
        <w:rPr>
          <w:rFonts w:ascii="돋움" w:eastAsia="돋움" w:hAnsi="돋움"/>
          <w:color w:val="538135" w:themeColor="accent6" w:themeShade="BF"/>
          <w:sz w:val="18"/>
          <w:szCs w:val="18"/>
        </w:rPr>
      </w:pPr>
      <w:r w:rsidRPr="00582CBD">
        <w:rPr>
          <w:rFonts w:ascii="바탕" w:eastAsia="바탕" w:hAnsi="바탕" w:hint="eastAsia"/>
          <w:color w:val="538135" w:themeColor="accent6" w:themeShade="BF"/>
          <w:sz w:val="20"/>
          <w:szCs w:val="20"/>
        </w:rPr>
        <w:t xml:space="preserve">//사용자 정의 클래스 </w:t>
      </w:r>
    </w:p>
    <w:p w14:paraId="37917ECB" w14:textId="77777777" w:rsidR="000A5564" w:rsidRDefault="00CF77BF" w:rsidP="00936E88">
      <w:pPr>
        <w:ind w:rightChars="412" w:right="989"/>
        <w:divId w:val="275987073"/>
        <w:rPr>
          <w:rFonts w:ascii="돋움" w:eastAsia="돋움" w:hAnsi="돋움"/>
          <w:sz w:val="18"/>
          <w:szCs w:val="18"/>
        </w:rPr>
      </w:pPr>
      <w:r>
        <w:rPr>
          <w:rFonts w:ascii="바탕" w:eastAsia="바탕" w:hAnsi="바탕" w:hint="eastAsia"/>
          <w:sz w:val="20"/>
          <w:szCs w:val="20"/>
        </w:rPr>
        <w:t xml:space="preserve">class </w:t>
      </w:r>
      <w:r w:rsidRPr="00A5686F">
        <w:rPr>
          <w:rFonts w:ascii="바탕" w:eastAsia="바탕" w:hAnsi="바탕" w:hint="eastAsia"/>
          <w:b/>
          <w:bCs/>
          <w:sz w:val="20"/>
          <w:szCs w:val="20"/>
        </w:rPr>
        <w:t>Employee</w:t>
      </w:r>
      <w:r>
        <w:rPr>
          <w:rFonts w:ascii="바탕" w:eastAsia="바탕" w:hAnsi="바탕" w:hint="eastAsia"/>
          <w:sz w:val="20"/>
          <w:szCs w:val="20"/>
        </w:rPr>
        <w:t xml:space="preserve"> </w:t>
      </w:r>
    </w:p>
    <w:p w14:paraId="63B9F0AF" w14:textId="77777777" w:rsidR="000A5564" w:rsidRDefault="00CF77BF" w:rsidP="00936E88">
      <w:pPr>
        <w:ind w:rightChars="412" w:right="989"/>
        <w:divId w:val="2114280772"/>
        <w:rPr>
          <w:rFonts w:ascii="돋움" w:eastAsia="돋움" w:hAnsi="돋움"/>
          <w:sz w:val="18"/>
          <w:szCs w:val="18"/>
        </w:rPr>
      </w:pPr>
      <w:r>
        <w:rPr>
          <w:rFonts w:ascii="바탕" w:eastAsia="바탕" w:hAnsi="바탕" w:hint="eastAsia"/>
          <w:sz w:val="20"/>
          <w:szCs w:val="20"/>
        </w:rPr>
        <w:t xml:space="preserve">{ </w:t>
      </w:r>
    </w:p>
    <w:p w14:paraId="6F535997" w14:textId="77777777" w:rsidR="000A5564" w:rsidRDefault="00CF77BF" w:rsidP="00936E88">
      <w:pPr>
        <w:ind w:rightChars="412" w:right="989"/>
        <w:divId w:val="646012545"/>
        <w:rPr>
          <w:rFonts w:ascii="돋움" w:eastAsia="돋움" w:hAnsi="돋움"/>
          <w:sz w:val="18"/>
          <w:szCs w:val="18"/>
        </w:rPr>
      </w:pPr>
      <w:r>
        <w:rPr>
          <w:rFonts w:ascii="바탕" w:eastAsia="바탕" w:hAnsi="바탕" w:hint="eastAsia"/>
          <w:sz w:val="20"/>
          <w:szCs w:val="20"/>
        </w:rPr>
        <w:t xml:space="preserve">             private string name; </w:t>
      </w:r>
    </w:p>
    <w:p w14:paraId="6BA0E4E6" w14:textId="77777777" w:rsidR="000A5564" w:rsidRDefault="00CF77BF" w:rsidP="00936E88">
      <w:pPr>
        <w:ind w:rightChars="412" w:right="989"/>
        <w:divId w:val="833490641"/>
        <w:rPr>
          <w:rFonts w:ascii="돋움" w:eastAsia="돋움" w:hAnsi="돋움"/>
          <w:sz w:val="18"/>
          <w:szCs w:val="18"/>
        </w:rPr>
      </w:pPr>
      <w:r>
        <w:rPr>
          <w:rFonts w:ascii="바탕" w:eastAsia="바탕" w:hAnsi="바탕" w:hint="eastAsia"/>
          <w:sz w:val="20"/>
          <w:szCs w:val="20"/>
        </w:rPr>
        <w:t xml:space="preserve">             private decimal salary; </w:t>
      </w:r>
    </w:p>
    <w:p w14:paraId="167A2CE4" w14:textId="77777777" w:rsidR="000A5564" w:rsidRDefault="00CF77BF" w:rsidP="00936E88">
      <w:pPr>
        <w:pStyle w:val="a5"/>
        <w:ind w:rightChars="412" w:right="989"/>
        <w:divId w:val="1945309844"/>
        <w:rPr>
          <w:rFonts w:ascii="돋움" w:eastAsia="돋움" w:hAnsi="돋움"/>
          <w:sz w:val="18"/>
          <w:szCs w:val="18"/>
        </w:rPr>
      </w:pPr>
      <w:r>
        <w:rPr>
          <w:rFonts w:ascii="바탕" w:eastAsia="바탕" w:hAnsi="바탕" w:hint="eastAsia"/>
          <w:sz w:val="20"/>
          <w:szCs w:val="20"/>
        </w:rPr>
        <w:t> </w:t>
      </w:r>
    </w:p>
    <w:p w14:paraId="6818D881" w14:textId="77777777" w:rsidR="000A5564" w:rsidRDefault="00CF77BF" w:rsidP="00936E88">
      <w:pPr>
        <w:ind w:rightChars="412" w:right="989"/>
        <w:divId w:val="975141524"/>
        <w:rPr>
          <w:rFonts w:ascii="돋움" w:eastAsia="돋움" w:hAnsi="돋움"/>
          <w:sz w:val="18"/>
          <w:szCs w:val="18"/>
        </w:rPr>
      </w:pPr>
      <w:r>
        <w:rPr>
          <w:rFonts w:ascii="바탕" w:eastAsia="바탕" w:hAnsi="바탕" w:hint="eastAsia"/>
          <w:sz w:val="20"/>
          <w:szCs w:val="20"/>
        </w:rPr>
        <w:t xml:space="preserve">             public Employee(string name, decimal salary) </w:t>
      </w:r>
    </w:p>
    <w:p w14:paraId="1C36B71D" w14:textId="77777777" w:rsidR="000A5564" w:rsidRDefault="00CF77BF" w:rsidP="00936E88">
      <w:pPr>
        <w:ind w:rightChars="412" w:right="989"/>
        <w:divId w:val="477965508"/>
        <w:rPr>
          <w:rFonts w:ascii="돋움" w:eastAsia="돋움" w:hAnsi="돋움"/>
          <w:sz w:val="18"/>
          <w:szCs w:val="18"/>
        </w:rPr>
      </w:pPr>
      <w:r>
        <w:rPr>
          <w:rFonts w:ascii="바탕" w:eastAsia="바탕" w:hAnsi="바탕" w:hint="eastAsia"/>
          <w:sz w:val="20"/>
          <w:szCs w:val="20"/>
        </w:rPr>
        <w:lastRenderedPageBreak/>
        <w:t xml:space="preserve">             { </w:t>
      </w:r>
    </w:p>
    <w:p w14:paraId="7A1B9CBD" w14:textId="77777777" w:rsidR="000A5564" w:rsidRDefault="00CF77BF" w:rsidP="00936E88">
      <w:pPr>
        <w:ind w:rightChars="412" w:right="989"/>
        <w:divId w:val="2134399297"/>
        <w:rPr>
          <w:rFonts w:ascii="돋움" w:eastAsia="돋움" w:hAnsi="돋움"/>
          <w:sz w:val="18"/>
          <w:szCs w:val="18"/>
        </w:rPr>
      </w:pPr>
      <w:r>
        <w:rPr>
          <w:rFonts w:ascii="바탕" w:eastAsia="바탕" w:hAnsi="바탕" w:hint="eastAsia"/>
          <w:sz w:val="20"/>
          <w:szCs w:val="20"/>
        </w:rPr>
        <w:t xml:space="preserve">                           this.name = name; </w:t>
      </w:r>
    </w:p>
    <w:p w14:paraId="1058EA43" w14:textId="77777777" w:rsidR="000A5564" w:rsidRDefault="00CF77BF" w:rsidP="00936E88">
      <w:pPr>
        <w:ind w:rightChars="412" w:right="989"/>
        <w:divId w:val="998071545"/>
        <w:rPr>
          <w:rFonts w:ascii="돋움" w:eastAsia="돋움" w:hAnsi="돋움"/>
          <w:sz w:val="18"/>
          <w:szCs w:val="18"/>
        </w:rPr>
      </w:pPr>
      <w:r>
        <w:rPr>
          <w:rFonts w:ascii="바탕" w:eastAsia="바탕" w:hAnsi="바탕" w:hint="eastAsia"/>
          <w:sz w:val="20"/>
          <w:szCs w:val="20"/>
        </w:rPr>
        <w:t xml:space="preserve">                           this.salary = salary; </w:t>
      </w:r>
    </w:p>
    <w:p w14:paraId="3E1FB986" w14:textId="77777777" w:rsidR="000A5564" w:rsidRDefault="00CF77BF" w:rsidP="00936E88">
      <w:pPr>
        <w:ind w:rightChars="412" w:right="989"/>
        <w:divId w:val="1633899886"/>
        <w:rPr>
          <w:rFonts w:ascii="돋움" w:eastAsia="돋움" w:hAnsi="돋움"/>
          <w:sz w:val="18"/>
          <w:szCs w:val="18"/>
        </w:rPr>
      </w:pPr>
      <w:r>
        <w:rPr>
          <w:rFonts w:ascii="바탕" w:eastAsia="바탕" w:hAnsi="바탕" w:hint="eastAsia"/>
          <w:sz w:val="20"/>
          <w:szCs w:val="20"/>
        </w:rPr>
        <w:t xml:space="preserve">             } </w:t>
      </w:r>
    </w:p>
    <w:p w14:paraId="621D1176" w14:textId="77777777" w:rsidR="000A5564" w:rsidRDefault="00CF77BF" w:rsidP="00936E88">
      <w:pPr>
        <w:pStyle w:val="a5"/>
        <w:ind w:rightChars="412" w:right="989"/>
        <w:divId w:val="218250641"/>
        <w:rPr>
          <w:rFonts w:ascii="돋움" w:eastAsia="돋움" w:hAnsi="돋움"/>
          <w:sz w:val="18"/>
          <w:szCs w:val="18"/>
        </w:rPr>
      </w:pPr>
      <w:r>
        <w:rPr>
          <w:rFonts w:ascii="바탕" w:eastAsia="바탕" w:hAnsi="바탕" w:hint="eastAsia"/>
          <w:sz w:val="20"/>
          <w:szCs w:val="20"/>
        </w:rPr>
        <w:t> </w:t>
      </w:r>
    </w:p>
    <w:p w14:paraId="1033B629" w14:textId="77777777" w:rsidR="000A5564" w:rsidRDefault="00CF77BF" w:rsidP="00936E88">
      <w:pPr>
        <w:ind w:rightChars="412" w:right="989"/>
        <w:divId w:val="1863981738"/>
        <w:rPr>
          <w:rFonts w:ascii="돋움" w:eastAsia="돋움" w:hAnsi="돋움"/>
          <w:sz w:val="18"/>
          <w:szCs w:val="18"/>
        </w:rPr>
      </w:pPr>
      <w:r>
        <w:rPr>
          <w:rFonts w:ascii="바탕" w:eastAsia="바탕" w:hAnsi="바탕" w:hint="eastAsia"/>
          <w:sz w:val="20"/>
          <w:szCs w:val="20"/>
        </w:rPr>
        <w:t xml:space="preserve">             public override string ToString() </w:t>
      </w:r>
    </w:p>
    <w:p w14:paraId="2ADFF1A7" w14:textId="77777777" w:rsidR="000A5564" w:rsidRDefault="00CF77BF" w:rsidP="00936E88">
      <w:pPr>
        <w:ind w:rightChars="412" w:right="989"/>
        <w:divId w:val="2031444885"/>
        <w:rPr>
          <w:rFonts w:ascii="돋움" w:eastAsia="돋움" w:hAnsi="돋움"/>
          <w:sz w:val="18"/>
          <w:szCs w:val="18"/>
        </w:rPr>
      </w:pPr>
      <w:r>
        <w:rPr>
          <w:rFonts w:ascii="바탕" w:eastAsia="바탕" w:hAnsi="바탕" w:hint="eastAsia"/>
          <w:sz w:val="20"/>
          <w:szCs w:val="20"/>
        </w:rPr>
        <w:t xml:space="preserve">             { </w:t>
      </w:r>
    </w:p>
    <w:p w14:paraId="6C465454" w14:textId="77777777" w:rsidR="000A5564" w:rsidRDefault="00CF77BF" w:rsidP="00936E88">
      <w:pPr>
        <w:ind w:rightChars="412" w:right="989"/>
        <w:divId w:val="14162639"/>
        <w:rPr>
          <w:rFonts w:ascii="돋움" w:eastAsia="돋움" w:hAnsi="돋움"/>
          <w:sz w:val="18"/>
          <w:szCs w:val="18"/>
        </w:rPr>
      </w:pPr>
      <w:r>
        <w:rPr>
          <w:rFonts w:ascii="바탕" w:eastAsia="바탕" w:hAnsi="바탕" w:hint="eastAsia"/>
          <w:sz w:val="20"/>
          <w:szCs w:val="20"/>
        </w:rPr>
        <w:t xml:space="preserve">                           return string.Format(name + ", {0:C}", salary); </w:t>
      </w:r>
    </w:p>
    <w:p w14:paraId="611E115A" w14:textId="77777777" w:rsidR="000A5564" w:rsidRDefault="00CF77BF" w:rsidP="00936E88">
      <w:pPr>
        <w:ind w:rightChars="412" w:right="989"/>
        <w:divId w:val="287591924"/>
        <w:rPr>
          <w:rFonts w:ascii="돋움" w:eastAsia="돋움" w:hAnsi="돋움"/>
          <w:sz w:val="18"/>
          <w:szCs w:val="18"/>
        </w:rPr>
      </w:pPr>
      <w:r>
        <w:rPr>
          <w:rFonts w:ascii="바탕" w:eastAsia="바탕" w:hAnsi="바탕" w:hint="eastAsia"/>
          <w:sz w:val="20"/>
          <w:szCs w:val="20"/>
        </w:rPr>
        <w:t xml:space="preserve">             } </w:t>
      </w:r>
    </w:p>
    <w:p w14:paraId="598C86D4" w14:textId="77777777" w:rsidR="000A5564" w:rsidRDefault="00CF77BF" w:rsidP="00936E88">
      <w:pPr>
        <w:pStyle w:val="a5"/>
        <w:ind w:rightChars="412" w:right="989"/>
        <w:divId w:val="366955181"/>
        <w:rPr>
          <w:rFonts w:ascii="돋움" w:eastAsia="돋움" w:hAnsi="돋움"/>
          <w:sz w:val="18"/>
          <w:szCs w:val="18"/>
        </w:rPr>
      </w:pPr>
      <w:r>
        <w:rPr>
          <w:rFonts w:ascii="바탕" w:eastAsia="바탕" w:hAnsi="바탕" w:hint="eastAsia"/>
          <w:sz w:val="20"/>
          <w:szCs w:val="20"/>
        </w:rPr>
        <w:t> </w:t>
      </w:r>
    </w:p>
    <w:p w14:paraId="7F1D6ABF" w14:textId="77777777" w:rsidR="000A5564" w:rsidRPr="00A5686F" w:rsidRDefault="00CF77BF" w:rsidP="00936E88">
      <w:pPr>
        <w:ind w:rightChars="412" w:right="989"/>
        <w:divId w:val="2098018563"/>
        <w:rPr>
          <w:rFonts w:ascii="돋움" w:eastAsia="돋움" w:hAnsi="돋움"/>
          <w:color w:val="538135" w:themeColor="accent6" w:themeShade="BF"/>
          <w:sz w:val="18"/>
          <w:szCs w:val="18"/>
        </w:rPr>
      </w:pPr>
      <w:r>
        <w:rPr>
          <w:rFonts w:ascii="바탕" w:eastAsia="바탕" w:hAnsi="바탕" w:hint="eastAsia"/>
          <w:sz w:val="20"/>
          <w:szCs w:val="20"/>
        </w:rPr>
        <w:t xml:space="preserve">             </w:t>
      </w:r>
      <w:r w:rsidRPr="00A5686F">
        <w:rPr>
          <w:rFonts w:ascii="바탕" w:eastAsia="바탕" w:hAnsi="바탕" w:hint="eastAsia"/>
          <w:color w:val="538135" w:themeColor="accent6" w:themeShade="BF"/>
          <w:sz w:val="20"/>
          <w:szCs w:val="20"/>
        </w:rPr>
        <w:t xml:space="preserve">//사용자 정의 클래스 비교 메서드 </w:t>
      </w:r>
    </w:p>
    <w:p w14:paraId="26952BA2" w14:textId="77777777" w:rsidR="000A5564" w:rsidRDefault="00CF77BF" w:rsidP="00936E88">
      <w:pPr>
        <w:ind w:rightChars="412" w:right="989"/>
        <w:divId w:val="1176387002"/>
        <w:rPr>
          <w:rFonts w:ascii="돋움" w:eastAsia="돋움" w:hAnsi="돋움"/>
          <w:sz w:val="18"/>
          <w:szCs w:val="18"/>
        </w:rPr>
      </w:pPr>
      <w:r>
        <w:rPr>
          <w:rFonts w:ascii="바탕" w:eastAsia="바탕" w:hAnsi="바탕" w:hint="eastAsia"/>
          <w:sz w:val="20"/>
          <w:szCs w:val="20"/>
        </w:rPr>
        <w:t xml:space="preserve">             public static bool </w:t>
      </w:r>
      <w:r w:rsidRPr="00E050A3">
        <w:rPr>
          <w:rFonts w:ascii="바탕" w:eastAsia="바탕" w:hAnsi="바탕" w:hint="eastAsia"/>
          <w:color w:val="C00000"/>
          <w:sz w:val="20"/>
          <w:szCs w:val="20"/>
        </w:rPr>
        <w:t>isConvert</w:t>
      </w:r>
      <w:r>
        <w:rPr>
          <w:rFonts w:ascii="바탕" w:eastAsia="바탕" w:hAnsi="바탕" w:hint="eastAsia"/>
          <w:sz w:val="20"/>
          <w:szCs w:val="20"/>
        </w:rPr>
        <w:t>(</w:t>
      </w:r>
      <w:r w:rsidRPr="00136119">
        <w:rPr>
          <w:rFonts w:ascii="바탕" w:eastAsia="바탕" w:hAnsi="바탕" w:hint="eastAsia"/>
          <w:color w:val="C45911" w:themeColor="accent2" w:themeShade="BF"/>
          <w:sz w:val="20"/>
          <w:szCs w:val="20"/>
        </w:rPr>
        <w:t xml:space="preserve">object </w:t>
      </w:r>
      <w:r>
        <w:rPr>
          <w:rFonts w:ascii="바탕" w:eastAsia="바탕" w:hAnsi="바탕" w:hint="eastAsia"/>
          <w:sz w:val="20"/>
          <w:szCs w:val="20"/>
        </w:rPr>
        <w:t xml:space="preserve">obj1, </w:t>
      </w:r>
      <w:r w:rsidRPr="00136119">
        <w:rPr>
          <w:rFonts w:ascii="바탕" w:eastAsia="바탕" w:hAnsi="바탕" w:hint="eastAsia"/>
          <w:color w:val="C45911" w:themeColor="accent2" w:themeShade="BF"/>
          <w:sz w:val="20"/>
          <w:szCs w:val="20"/>
        </w:rPr>
        <w:t xml:space="preserve">object </w:t>
      </w:r>
      <w:r>
        <w:rPr>
          <w:rFonts w:ascii="바탕" w:eastAsia="바탕" w:hAnsi="바탕" w:hint="eastAsia"/>
          <w:sz w:val="20"/>
          <w:szCs w:val="20"/>
        </w:rPr>
        <w:t xml:space="preserve">obj2) </w:t>
      </w:r>
      <w:r w:rsidRPr="007B5A77">
        <w:rPr>
          <w:rFonts w:ascii="바탕" w:eastAsia="바탕" w:hAnsi="바탕" w:hint="eastAsia"/>
          <w:color w:val="538135" w:themeColor="accent6" w:themeShade="BF"/>
          <w:sz w:val="20"/>
          <w:szCs w:val="20"/>
        </w:rPr>
        <w:t>//③</w:t>
      </w:r>
    </w:p>
    <w:p w14:paraId="43B79E46" w14:textId="77777777" w:rsidR="000A5564" w:rsidRDefault="00CF77BF" w:rsidP="00936E88">
      <w:pPr>
        <w:ind w:rightChars="412" w:right="989"/>
        <w:divId w:val="266161385"/>
        <w:rPr>
          <w:rFonts w:ascii="돋움" w:eastAsia="돋움" w:hAnsi="돋움"/>
          <w:sz w:val="18"/>
          <w:szCs w:val="18"/>
        </w:rPr>
      </w:pPr>
      <w:r>
        <w:rPr>
          <w:rFonts w:ascii="바탕" w:eastAsia="바탕" w:hAnsi="바탕" w:hint="eastAsia"/>
          <w:sz w:val="20"/>
          <w:szCs w:val="20"/>
        </w:rPr>
        <w:t xml:space="preserve">              { </w:t>
      </w:r>
    </w:p>
    <w:p w14:paraId="763FB4A6" w14:textId="77777777" w:rsidR="000A5564" w:rsidRDefault="00CF77BF" w:rsidP="00936E88">
      <w:pPr>
        <w:ind w:rightChars="412" w:right="989"/>
        <w:divId w:val="875235070"/>
        <w:rPr>
          <w:rFonts w:ascii="돋움" w:eastAsia="돋움" w:hAnsi="돋움"/>
          <w:sz w:val="18"/>
          <w:szCs w:val="18"/>
        </w:rPr>
      </w:pPr>
      <w:r>
        <w:rPr>
          <w:rFonts w:ascii="바탕" w:eastAsia="바탕" w:hAnsi="바탕" w:hint="eastAsia"/>
          <w:sz w:val="20"/>
          <w:szCs w:val="20"/>
        </w:rPr>
        <w:t xml:space="preserve">                            Employee e1 = (Employee) obj1; </w:t>
      </w:r>
    </w:p>
    <w:p w14:paraId="0502409D" w14:textId="77777777" w:rsidR="000A5564" w:rsidRDefault="00CF77BF" w:rsidP="00936E88">
      <w:pPr>
        <w:ind w:rightChars="412" w:right="989"/>
        <w:divId w:val="1097557597"/>
        <w:rPr>
          <w:rFonts w:ascii="돋움" w:eastAsia="돋움" w:hAnsi="돋움"/>
          <w:sz w:val="18"/>
          <w:szCs w:val="18"/>
        </w:rPr>
      </w:pPr>
      <w:r>
        <w:rPr>
          <w:rFonts w:ascii="바탕" w:eastAsia="바탕" w:hAnsi="바탕" w:hint="eastAsia"/>
          <w:sz w:val="20"/>
          <w:szCs w:val="20"/>
        </w:rPr>
        <w:t xml:space="preserve">                            Employee e2 = (Employee) obj2; </w:t>
      </w:r>
    </w:p>
    <w:p w14:paraId="427587B3" w14:textId="77777777" w:rsidR="000A5564" w:rsidRDefault="00CF77BF" w:rsidP="00936E88">
      <w:pPr>
        <w:ind w:rightChars="412" w:right="989"/>
        <w:divId w:val="911934020"/>
        <w:rPr>
          <w:rFonts w:ascii="돋움" w:eastAsia="돋움" w:hAnsi="돋움"/>
          <w:sz w:val="18"/>
          <w:szCs w:val="18"/>
        </w:rPr>
      </w:pPr>
      <w:r>
        <w:rPr>
          <w:rFonts w:ascii="바탕" w:eastAsia="바탕" w:hAnsi="바탕" w:hint="eastAsia"/>
          <w:sz w:val="20"/>
          <w:szCs w:val="20"/>
        </w:rPr>
        <w:t xml:space="preserve">                            return (e1.salary &gt; e2.salary) ? true : false; </w:t>
      </w:r>
    </w:p>
    <w:p w14:paraId="31E3AE80" w14:textId="77777777" w:rsidR="000A5564" w:rsidRDefault="00CF77BF" w:rsidP="00936E88">
      <w:pPr>
        <w:ind w:rightChars="412" w:right="989"/>
        <w:divId w:val="1632394365"/>
        <w:rPr>
          <w:rFonts w:ascii="돋움" w:eastAsia="돋움" w:hAnsi="돋움"/>
          <w:sz w:val="18"/>
          <w:szCs w:val="18"/>
        </w:rPr>
      </w:pPr>
      <w:r>
        <w:rPr>
          <w:rFonts w:ascii="바탕" w:eastAsia="바탕" w:hAnsi="바탕" w:hint="eastAsia"/>
          <w:sz w:val="20"/>
          <w:szCs w:val="20"/>
        </w:rPr>
        <w:t xml:space="preserve">              } </w:t>
      </w:r>
    </w:p>
    <w:p w14:paraId="06AA417D" w14:textId="77777777" w:rsidR="000A5564" w:rsidRDefault="00CF77BF" w:rsidP="00936E88">
      <w:pPr>
        <w:ind w:rightChars="412" w:right="989"/>
        <w:divId w:val="1179467460"/>
        <w:rPr>
          <w:rFonts w:ascii="돋움" w:eastAsia="돋움" w:hAnsi="돋움"/>
          <w:sz w:val="18"/>
          <w:szCs w:val="18"/>
        </w:rPr>
      </w:pPr>
      <w:r>
        <w:rPr>
          <w:rFonts w:ascii="바탕" w:eastAsia="바탕" w:hAnsi="바탕" w:hint="eastAsia"/>
          <w:sz w:val="20"/>
          <w:szCs w:val="20"/>
        </w:rPr>
        <w:t xml:space="preserve">} </w:t>
      </w:r>
    </w:p>
    <w:p w14:paraId="4C9F1BD8" w14:textId="77777777" w:rsidR="000A5564" w:rsidRDefault="00CF77BF" w:rsidP="00936E88">
      <w:pPr>
        <w:pStyle w:val="a5"/>
        <w:ind w:rightChars="412" w:right="989"/>
        <w:divId w:val="1904871725"/>
        <w:rPr>
          <w:rFonts w:ascii="돋움" w:eastAsia="돋움" w:hAnsi="돋움"/>
          <w:sz w:val="18"/>
          <w:szCs w:val="18"/>
        </w:rPr>
      </w:pPr>
      <w:r>
        <w:rPr>
          <w:rFonts w:ascii="바탕" w:eastAsia="바탕" w:hAnsi="바탕" w:hint="eastAsia"/>
          <w:sz w:val="20"/>
          <w:szCs w:val="20"/>
        </w:rPr>
        <w:t> </w:t>
      </w:r>
    </w:p>
    <w:p w14:paraId="0EFC1998" w14:textId="77777777" w:rsidR="000A5564" w:rsidRDefault="00CF77BF" w:rsidP="00936E88">
      <w:pPr>
        <w:ind w:rightChars="412" w:right="989"/>
        <w:divId w:val="199828343"/>
        <w:rPr>
          <w:rFonts w:ascii="돋움" w:eastAsia="돋움" w:hAnsi="돋움"/>
          <w:sz w:val="18"/>
          <w:szCs w:val="18"/>
        </w:rPr>
      </w:pPr>
      <w:r w:rsidRPr="00246A38">
        <w:rPr>
          <w:rFonts w:ascii="바탕" w:eastAsia="바탕" w:hAnsi="바탕" w:hint="eastAsia"/>
          <w:color w:val="0000FF"/>
          <w:sz w:val="20"/>
          <w:szCs w:val="20"/>
        </w:rPr>
        <w:t>delegate</w:t>
      </w:r>
      <w:r>
        <w:rPr>
          <w:rFonts w:ascii="바탕" w:eastAsia="바탕" w:hAnsi="바탕" w:hint="eastAsia"/>
          <w:sz w:val="20"/>
          <w:szCs w:val="20"/>
        </w:rPr>
        <w:t xml:space="preserve"> bool </w:t>
      </w:r>
      <w:r w:rsidRPr="00E050A3">
        <w:rPr>
          <w:rFonts w:ascii="바탕" w:eastAsia="바탕" w:hAnsi="바탕" w:hint="eastAsia"/>
          <w:color w:val="C00000"/>
          <w:sz w:val="20"/>
          <w:szCs w:val="20"/>
        </w:rPr>
        <w:t xml:space="preserve">CompareOp </w:t>
      </w:r>
      <w:r>
        <w:rPr>
          <w:rFonts w:ascii="바탕" w:eastAsia="바탕" w:hAnsi="바탕" w:hint="eastAsia"/>
          <w:sz w:val="20"/>
          <w:szCs w:val="20"/>
        </w:rPr>
        <w:t xml:space="preserve">(object lhs, object rhs); </w:t>
      </w:r>
    </w:p>
    <w:p w14:paraId="786E93D0" w14:textId="77777777" w:rsidR="000A5564" w:rsidRDefault="00CF77BF" w:rsidP="00936E88">
      <w:pPr>
        <w:pStyle w:val="a5"/>
        <w:ind w:rightChars="412" w:right="989"/>
        <w:divId w:val="249971276"/>
        <w:rPr>
          <w:rFonts w:ascii="돋움" w:eastAsia="돋움" w:hAnsi="돋움"/>
          <w:sz w:val="18"/>
          <w:szCs w:val="18"/>
        </w:rPr>
      </w:pPr>
      <w:r>
        <w:rPr>
          <w:rFonts w:ascii="바탕" w:eastAsia="바탕" w:hAnsi="바탕" w:hint="eastAsia"/>
          <w:sz w:val="20"/>
          <w:szCs w:val="20"/>
        </w:rPr>
        <w:t> </w:t>
      </w:r>
    </w:p>
    <w:p w14:paraId="45298A39" w14:textId="77777777" w:rsidR="000A5564" w:rsidRDefault="00CF77BF" w:rsidP="00936E88">
      <w:pPr>
        <w:ind w:rightChars="412" w:right="989"/>
        <w:divId w:val="1940482280"/>
        <w:rPr>
          <w:rFonts w:ascii="돋움" w:eastAsia="돋움" w:hAnsi="돋움"/>
          <w:sz w:val="18"/>
          <w:szCs w:val="18"/>
        </w:rPr>
      </w:pPr>
      <w:r>
        <w:rPr>
          <w:rFonts w:ascii="바탕" w:eastAsia="바탕" w:hAnsi="바탕" w:hint="eastAsia"/>
          <w:sz w:val="20"/>
          <w:szCs w:val="20"/>
        </w:rPr>
        <w:t xml:space="preserve">class DelegateClass </w:t>
      </w:r>
    </w:p>
    <w:p w14:paraId="65A889B1" w14:textId="77777777" w:rsidR="000A5564" w:rsidRDefault="00CF77BF" w:rsidP="00936E88">
      <w:pPr>
        <w:ind w:rightChars="412" w:right="989"/>
        <w:divId w:val="705980887"/>
        <w:rPr>
          <w:rFonts w:ascii="돋움" w:eastAsia="돋움" w:hAnsi="돋움"/>
          <w:sz w:val="18"/>
          <w:szCs w:val="18"/>
        </w:rPr>
      </w:pPr>
      <w:r>
        <w:rPr>
          <w:rFonts w:ascii="바탕" w:eastAsia="바탕" w:hAnsi="바탕" w:hint="eastAsia"/>
          <w:sz w:val="20"/>
          <w:szCs w:val="20"/>
        </w:rPr>
        <w:t xml:space="preserve">{ </w:t>
      </w:r>
    </w:p>
    <w:p w14:paraId="0DB7351A" w14:textId="77777777" w:rsidR="000A5564" w:rsidRDefault="00CF77BF" w:rsidP="00936E88">
      <w:pPr>
        <w:ind w:rightChars="412" w:right="989"/>
        <w:divId w:val="273637050"/>
        <w:rPr>
          <w:rFonts w:ascii="돋움" w:eastAsia="돋움" w:hAnsi="돋움"/>
          <w:sz w:val="18"/>
          <w:szCs w:val="18"/>
        </w:rPr>
      </w:pPr>
      <w:r>
        <w:rPr>
          <w:rFonts w:ascii="바탕" w:eastAsia="바탕" w:hAnsi="바탕" w:hint="eastAsia"/>
          <w:sz w:val="20"/>
          <w:szCs w:val="20"/>
        </w:rPr>
        <w:t xml:space="preserve">             static void Main(string[] args) </w:t>
      </w:r>
    </w:p>
    <w:p w14:paraId="487CEC34" w14:textId="77777777" w:rsidR="000A5564" w:rsidRDefault="00CF77BF" w:rsidP="00936E88">
      <w:pPr>
        <w:ind w:rightChars="412" w:right="989"/>
        <w:divId w:val="695353822"/>
        <w:rPr>
          <w:rFonts w:ascii="돋움" w:eastAsia="돋움" w:hAnsi="돋움"/>
          <w:sz w:val="18"/>
          <w:szCs w:val="18"/>
        </w:rPr>
      </w:pPr>
      <w:r>
        <w:rPr>
          <w:rFonts w:ascii="바탕" w:eastAsia="바탕" w:hAnsi="바탕" w:hint="eastAsia"/>
          <w:sz w:val="20"/>
          <w:szCs w:val="20"/>
        </w:rPr>
        <w:t xml:space="preserve">             { </w:t>
      </w:r>
    </w:p>
    <w:p w14:paraId="7B7E64D9" w14:textId="54C3528D" w:rsidR="000A5564" w:rsidRDefault="00CF77BF" w:rsidP="00936E88">
      <w:pPr>
        <w:ind w:rightChars="412" w:right="989"/>
        <w:divId w:val="3671735"/>
        <w:rPr>
          <w:rFonts w:ascii="돋움" w:eastAsia="돋움" w:hAnsi="돋움"/>
          <w:sz w:val="18"/>
          <w:szCs w:val="18"/>
        </w:rPr>
      </w:pPr>
      <w:r>
        <w:rPr>
          <w:rFonts w:ascii="바탕" w:eastAsia="바탕" w:hAnsi="바탕" w:hint="eastAsia"/>
          <w:sz w:val="20"/>
          <w:szCs w:val="20"/>
        </w:rPr>
        <w:t xml:space="preserve">                  Employee [] </w:t>
      </w:r>
      <w:r w:rsidRPr="00463C7F">
        <w:rPr>
          <w:rFonts w:ascii="바탕" w:eastAsia="바탕" w:hAnsi="바탕" w:hint="eastAsia"/>
          <w:color w:val="0070C0"/>
          <w:sz w:val="20"/>
          <w:szCs w:val="20"/>
        </w:rPr>
        <w:t xml:space="preserve">employees </w:t>
      </w:r>
      <w:r>
        <w:rPr>
          <w:rFonts w:ascii="바탕" w:eastAsia="바탕" w:hAnsi="바탕" w:hint="eastAsia"/>
          <w:sz w:val="20"/>
          <w:szCs w:val="20"/>
        </w:rPr>
        <w:t xml:space="preserve">= </w:t>
      </w:r>
    </w:p>
    <w:p w14:paraId="3AEFD07E" w14:textId="6442CCB4" w:rsidR="000A5564" w:rsidRDefault="00CF77BF" w:rsidP="00936E88">
      <w:pPr>
        <w:ind w:rightChars="412" w:right="989"/>
        <w:divId w:val="519514797"/>
        <w:rPr>
          <w:rFonts w:ascii="돋움" w:eastAsia="돋움" w:hAnsi="돋움"/>
          <w:sz w:val="18"/>
          <w:szCs w:val="18"/>
        </w:rPr>
      </w:pPr>
      <w:r>
        <w:rPr>
          <w:rFonts w:ascii="바탕" w:eastAsia="바탕" w:hAnsi="바탕" w:hint="eastAsia"/>
          <w:sz w:val="20"/>
          <w:szCs w:val="20"/>
        </w:rPr>
        <w:t>                  {</w:t>
      </w:r>
    </w:p>
    <w:p w14:paraId="1D1E4EC3" w14:textId="71B3FB4A" w:rsidR="000A5564" w:rsidRDefault="00CF77BF" w:rsidP="00936E88">
      <w:pPr>
        <w:ind w:rightChars="412" w:right="989"/>
        <w:divId w:val="1264918641"/>
        <w:rPr>
          <w:rFonts w:ascii="돋움" w:eastAsia="돋움" w:hAnsi="돋움"/>
          <w:sz w:val="18"/>
          <w:szCs w:val="18"/>
        </w:rPr>
      </w:pPr>
      <w:r>
        <w:rPr>
          <w:rFonts w:ascii="바탕" w:eastAsia="바탕" w:hAnsi="바탕" w:hint="eastAsia"/>
          <w:sz w:val="20"/>
          <w:szCs w:val="20"/>
        </w:rPr>
        <w:t xml:space="preserve">                      new Employee("순돌이", 5000), </w:t>
      </w:r>
    </w:p>
    <w:p w14:paraId="2EC05247" w14:textId="20BC4749" w:rsidR="000A5564" w:rsidRDefault="00CF77BF" w:rsidP="00936E88">
      <w:pPr>
        <w:ind w:rightChars="412" w:right="989"/>
        <w:divId w:val="473376939"/>
        <w:rPr>
          <w:rFonts w:ascii="돋움" w:eastAsia="돋움" w:hAnsi="돋움"/>
          <w:sz w:val="18"/>
          <w:szCs w:val="18"/>
        </w:rPr>
      </w:pPr>
      <w:r>
        <w:rPr>
          <w:rFonts w:ascii="바탕" w:eastAsia="바탕" w:hAnsi="바탕" w:hint="eastAsia"/>
          <w:sz w:val="20"/>
          <w:szCs w:val="20"/>
        </w:rPr>
        <w:t xml:space="preserve">                      new Employee("순딩이", 1500), </w:t>
      </w:r>
    </w:p>
    <w:p w14:paraId="2321338E" w14:textId="720789AB" w:rsidR="000A5564" w:rsidRDefault="00CF77BF" w:rsidP="00936E88">
      <w:pPr>
        <w:ind w:rightChars="412" w:right="989"/>
        <w:divId w:val="1318611919"/>
        <w:rPr>
          <w:rFonts w:ascii="돋움" w:eastAsia="돋움" w:hAnsi="돋움"/>
          <w:sz w:val="18"/>
          <w:szCs w:val="18"/>
        </w:rPr>
      </w:pPr>
      <w:r>
        <w:rPr>
          <w:rFonts w:ascii="바탕" w:eastAsia="바탕" w:hAnsi="바탕" w:hint="eastAsia"/>
          <w:sz w:val="20"/>
          <w:szCs w:val="20"/>
        </w:rPr>
        <w:t>                      new Employee("차돌이", 3000),</w:t>
      </w:r>
    </w:p>
    <w:p w14:paraId="4BC3862F" w14:textId="26395045" w:rsidR="000A5564" w:rsidRDefault="00CF77BF" w:rsidP="00936E88">
      <w:pPr>
        <w:ind w:rightChars="412" w:right="989"/>
        <w:divId w:val="379137575"/>
        <w:rPr>
          <w:rFonts w:ascii="돋움" w:eastAsia="돋움" w:hAnsi="돋움"/>
          <w:sz w:val="18"/>
          <w:szCs w:val="18"/>
        </w:rPr>
      </w:pPr>
      <w:r>
        <w:rPr>
          <w:rFonts w:ascii="바탕" w:eastAsia="바탕" w:hAnsi="바탕" w:hint="eastAsia"/>
          <w:sz w:val="20"/>
          <w:szCs w:val="20"/>
        </w:rPr>
        <w:t>                      new Employee("공돌이",1000)</w:t>
      </w:r>
    </w:p>
    <w:p w14:paraId="26FF8A60" w14:textId="7FC93750" w:rsidR="000A5564" w:rsidRDefault="00CF77BF" w:rsidP="00936E88">
      <w:pPr>
        <w:ind w:rightChars="412" w:right="989"/>
        <w:divId w:val="328485467"/>
        <w:rPr>
          <w:rFonts w:ascii="돋움" w:eastAsia="돋움" w:hAnsi="돋움"/>
          <w:sz w:val="18"/>
          <w:szCs w:val="18"/>
        </w:rPr>
      </w:pPr>
      <w:r>
        <w:rPr>
          <w:rFonts w:ascii="바탕" w:eastAsia="바탕" w:hAnsi="바탕" w:hint="eastAsia"/>
          <w:sz w:val="20"/>
          <w:szCs w:val="20"/>
        </w:rPr>
        <w:t xml:space="preserve">                  }; </w:t>
      </w:r>
    </w:p>
    <w:p w14:paraId="346C3B6D" w14:textId="655BE681" w:rsidR="000A5564" w:rsidRDefault="00CF77BF" w:rsidP="00936E88">
      <w:pPr>
        <w:ind w:rightChars="412" w:right="989"/>
        <w:divId w:val="575941684"/>
        <w:rPr>
          <w:rFonts w:ascii="돋움" w:eastAsia="돋움" w:hAnsi="돋움"/>
          <w:sz w:val="18"/>
          <w:szCs w:val="18"/>
        </w:rPr>
      </w:pPr>
      <w:r>
        <w:rPr>
          <w:rFonts w:ascii="바탕" w:eastAsia="바탕" w:hAnsi="바탕" w:hint="eastAsia"/>
          <w:sz w:val="20"/>
          <w:szCs w:val="20"/>
        </w:rPr>
        <w:t>                  </w:t>
      </w:r>
      <w:r w:rsidRPr="00463C7F">
        <w:rPr>
          <w:rFonts w:ascii="바탕" w:eastAsia="바탕" w:hAnsi="바탕" w:hint="eastAsia"/>
          <w:color w:val="C00000"/>
          <w:sz w:val="20"/>
          <w:szCs w:val="20"/>
        </w:rPr>
        <w:t xml:space="preserve">CompareOp </w:t>
      </w:r>
      <w:r w:rsidRPr="00463C7F">
        <w:rPr>
          <w:rFonts w:ascii="바탕" w:eastAsia="바탕" w:hAnsi="바탕" w:hint="eastAsia"/>
          <w:color w:val="806000" w:themeColor="accent4" w:themeShade="80"/>
          <w:sz w:val="20"/>
          <w:szCs w:val="20"/>
        </w:rPr>
        <w:t xml:space="preserve">EmployeeCompareOp </w:t>
      </w:r>
      <w:r>
        <w:rPr>
          <w:rFonts w:ascii="바탕" w:eastAsia="바탕" w:hAnsi="바탕" w:hint="eastAsia"/>
          <w:sz w:val="20"/>
          <w:szCs w:val="20"/>
        </w:rPr>
        <w:t xml:space="preserve">= new </w:t>
      </w:r>
      <w:r w:rsidRPr="00463C7F">
        <w:rPr>
          <w:rFonts w:ascii="바탕" w:eastAsia="바탕" w:hAnsi="바탕" w:hint="eastAsia"/>
          <w:color w:val="C00000"/>
          <w:sz w:val="20"/>
          <w:szCs w:val="20"/>
        </w:rPr>
        <w:t>CompareOp</w:t>
      </w:r>
      <w:r>
        <w:rPr>
          <w:rFonts w:ascii="바탕" w:eastAsia="바탕" w:hAnsi="바탕" w:hint="eastAsia"/>
          <w:sz w:val="20"/>
          <w:szCs w:val="20"/>
        </w:rPr>
        <w:t>(Employee.</w:t>
      </w:r>
      <w:r w:rsidRPr="00DE3D05">
        <w:rPr>
          <w:rFonts w:ascii="바탕" w:eastAsia="바탕" w:hAnsi="바탕" w:hint="eastAsia"/>
          <w:color w:val="C45911" w:themeColor="accent2" w:themeShade="BF"/>
          <w:sz w:val="20"/>
          <w:szCs w:val="20"/>
        </w:rPr>
        <w:t>isConvert</w:t>
      </w:r>
      <w:r>
        <w:rPr>
          <w:rFonts w:ascii="바탕" w:eastAsia="바탕" w:hAnsi="바탕" w:hint="eastAsia"/>
          <w:sz w:val="20"/>
          <w:szCs w:val="20"/>
        </w:rPr>
        <w:t>);</w:t>
      </w:r>
      <w:r w:rsidR="00DE3D05">
        <w:rPr>
          <w:rFonts w:ascii="바탕" w:eastAsia="바탕" w:hAnsi="바탕"/>
          <w:sz w:val="20"/>
          <w:szCs w:val="20"/>
        </w:rPr>
        <w:t xml:space="preserve"> </w:t>
      </w:r>
      <w:r w:rsidR="00DE3D05" w:rsidRPr="006F0ABE">
        <w:rPr>
          <w:rFonts w:ascii="바탕" w:eastAsia="바탕" w:hAnsi="바탕"/>
          <w:color w:val="538135" w:themeColor="accent6" w:themeShade="BF"/>
          <w:sz w:val="20"/>
          <w:szCs w:val="20"/>
        </w:rPr>
        <w:t>//</w:t>
      </w:r>
      <w:r w:rsidR="00DE3D05" w:rsidRPr="006F0ABE">
        <w:rPr>
          <w:rFonts w:ascii="바탕" w:eastAsia="바탕" w:hAnsi="바탕" w:hint="eastAsia"/>
          <w:color w:val="538135" w:themeColor="accent6" w:themeShade="BF"/>
          <w:sz w:val="20"/>
          <w:szCs w:val="20"/>
        </w:rPr>
        <w:t>④</w:t>
      </w:r>
    </w:p>
    <w:p w14:paraId="37308111" w14:textId="177C1B84" w:rsidR="000A5564" w:rsidRDefault="00CF77BF" w:rsidP="00936E88">
      <w:pPr>
        <w:ind w:rightChars="412" w:right="989"/>
        <w:divId w:val="1742364055"/>
        <w:rPr>
          <w:rFonts w:ascii="돋움" w:eastAsia="돋움" w:hAnsi="돋움"/>
          <w:sz w:val="18"/>
          <w:szCs w:val="18"/>
        </w:rPr>
      </w:pPr>
      <w:r>
        <w:rPr>
          <w:rFonts w:ascii="바탕" w:eastAsia="바탕" w:hAnsi="바탕" w:hint="eastAsia"/>
          <w:sz w:val="20"/>
          <w:szCs w:val="20"/>
        </w:rPr>
        <w:t>                  BubbleSorter.Sort(</w:t>
      </w:r>
      <w:r w:rsidRPr="00463C7F">
        <w:rPr>
          <w:rFonts w:ascii="바탕" w:eastAsia="바탕" w:hAnsi="바탕" w:hint="eastAsia"/>
          <w:color w:val="0070C0"/>
          <w:sz w:val="20"/>
          <w:szCs w:val="20"/>
        </w:rPr>
        <w:t>employees</w:t>
      </w:r>
      <w:r>
        <w:rPr>
          <w:rFonts w:ascii="바탕" w:eastAsia="바탕" w:hAnsi="바탕" w:hint="eastAsia"/>
          <w:sz w:val="20"/>
          <w:szCs w:val="20"/>
        </w:rPr>
        <w:t xml:space="preserve">, </w:t>
      </w:r>
      <w:r w:rsidRPr="00463C7F">
        <w:rPr>
          <w:rFonts w:ascii="바탕" w:eastAsia="바탕" w:hAnsi="바탕" w:hint="eastAsia"/>
          <w:color w:val="806000" w:themeColor="accent4" w:themeShade="80"/>
          <w:sz w:val="20"/>
          <w:szCs w:val="20"/>
        </w:rPr>
        <w:t>EmployeeCompareOp</w:t>
      </w:r>
      <w:r>
        <w:rPr>
          <w:rFonts w:ascii="바탕" w:eastAsia="바탕" w:hAnsi="바탕" w:hint="eastAsia"/>
          <w:sz w:val="20"/>
          <w:szCs w:val="20"/>
        </w:rPr>
        <w:t>);</w:t>
      </w:r>
      <w:r w:rsidR="006F0ABE">
        <w:rPr>
          <w:rFonts w:ascii="바탕" w:eastAsia="바탕" w:hAnsi="바탕"/>
          <w:sz w:val="20"/>
          <w:szCs w:val="20"/>
        </w:rPr>
        <w:tab/>
      </w:r>
      <w:r w:rsidR="006F0ABE" w:rsidRPr="006F0ABE">
        <w:rPr>
          <w:rFonts w:ascii="바탕" w:eastAsia="바탕" w:hAnsi="바탕"/>
          <w:color w:val="538135" w:themeColor="accent6" w:themeShade="BF"/>
          <w:sz w:val="20"/>
          <w:szCs w:val="20"/>
        </w:rPr>
        <w:t>//</w:t>
      </w:r>
      <w:r w:rsidR="006F0ABE" w:rsidRPr="006F0ABE">
        <w:rPr>
          <w:rFonts w:ascii="바탕" w:eastAsia="바탕" w:hAnsi="바탕" w:hint="eastAsia"/>
          <w:color w:val="538135" w:themeColor="accent6" w:themeShade="BF"/>
          <w:sz w:val="20"/>
          <w:szCs w:val="20"/>
        </w:rPr>
        <w:t>⑤</w:t>
      </w:r>
    </w:p>
    <w:p w14:paraId="5AD4330E" w14:textId="77777777" w:rsidR="000A5564" w:rsidRDefault="00CF77BF" w:rsidP="00936E88">
      <w:pPr>
        <w:pStyle w:val="a5"/>
        <w:ind w:rightChars="412" w:right="989"/>
        <w:divId w:val="283004769"/>
        <w:rPr>
          <w:rFonts w:ascii="돋움" w:eastAsia="돋움" w:hAnsi="돋움"/>
          <w:sz w:val="18"/>
          <w:szCs w:val="18"/>
        </w:rPr>
      </w:pPr>
      <w:r>
        <w:rPr>
          <w:rFonts w:ascii="바탕" w:eastAsia="바탕" w:hAnsi="바탕" w:hint="eastAsia"/>
          <w:sz w:val="20"/>
          <w:szCs w:val="20"/>
        </w:rPr>
        <w:t> </w:t>
      </w:r>
    </w:p>
    <w:p w14:paraId="19B77DAD" w14:textId="48E665EB" w:rsidR="000A5564" w:rsidRDefault="00CF77BF" w:rsidP="00936E88">
      <w:pPr>
        <w:ind w:rightChars="412" w:right="989"/>
        <w:divId w:val="1506172002"/>
        <w:rPr>
          <w:rFonts w:ascii="돋움" w:eastAsia="돋움" w:hAnsi="돋움"/>
          <w:sz w:val="18"/>
          <w:szCs w:val="18"/>
        </w:rPr>
      </w:pPr>
      <w:r>
        <w:rPr>
          <w:rFonts w:ascii="바탕" w:eastAsia="바탕" w:hAnsi="바탕" w:hint="eastAsia"/>
          <w:sz w:val="20"/>
          <w:szCs w:val="20"/>
        </w:rPr>
        <w:t xml:space="preserve">                  for (int i=0; i&lt;employees.Length; i++) </w:t>
      </w:r>
    </w:p>
    <w:p w14:paraId="2F5D044E" w14:textId="49E0C8A7" w:rsidR="000A5564" w:rsidRDefault="00CF77BF" w:rsidP="00936E88">
      <w:pPr>
        <w:ind w:rightChars="412" w:right="989"/>
        <w:divId w:val="1307736014"/>
        <w:rPr>
          <w:rFonts w:ascii="돋움" w:eastAsia="돋움" w:hAnsi="돋움"/>
          <w:sz w:val="18"/>
          <w:szCs w:val="18"/>
        </w:rPr>
      </w:pPr>
      <w:r>
        <w:rPr>
          <w:rFonts w:ascii="바탕" w:eastAsia="바탕" w:hAnsi="바탕" w:hint="eastAsia"/>
          <w:sz w:val="20"/>
          <w:szCs w:val="20"/>
        </w:rPr>
        <w:t xml:space="preserve">                      Console.WriteLine(employees[i].ToString()); </w:t>
      </w:r>
    </w:p>
    <w:p w14:paraId="1E7AEF7E" w14:textId="77777777" w:rsidR="000A5564" w:rsidRDefault="00CF77BF" w:rsidP="00936E88">
      <w:pPr>
        <w:ind w:rightChars="412" w:right="989"/>
        <w:divId w:val="1173834958"/>
        <w:rPr>
          <w:rFonts w:ascii="돋움" w:eastAsia="돋움" w:hAnsi="돋움"/>
          <w:sz w:val="18"/>
          <w:szCs w:val="18"/>
        </w:rPr>
      </w:pPr>
      <w:r>
        <w:rPr>
          <w:rFonts w:ascii="바탕" w:eastAsia="바탕" w:hAnsi="바탕" w:hint="eastAsia"/>
          <w:sz w:val="20"/>
          <w:szCs w:val="20"/>
        </w:rPr>
        <w:t xml:space="preserve">             } </w:t>
      </w:r>
    </w:p>
    <w:p w14:paraId="6D426F5D" w14:textId="77777777" w:rsidR="000A5564" w:rsidRDefault="00CF77BF" w:rsidP="00936E88">
      <w:pPr>
        <w:ind w:rightChars="412" w:right="989"/>
        <w:divId w:val="612442876"/>
        <w:rPr>
          <w:rFonts w:ascii="돋움" w:eastAsia="돋움" w:hAnsi="돋움"/>
          <w:sz w:val="18"/>
          <w:szCs w:val="18"/>
        </w:rPr>
      </w:pPr>
      <w:r>
        <w:rPr>
          <w:rFonts w:ascii="바탕" w:eastAsia="바탕" w:hAnsi="바탕" w:hint="eastAsia"/>
          <w:sz w:val="20"/>
          <w:szCs w:val="20"/>
        </w:rPr>
        <w:t xml:space="preserve">} </w:t>
      </w:r>
    </w:p>
    <w:p w14:paraId="28B744A3" w14:textId="77777777" w:rsidR="000A5564" w:rsidRDefault="00CF77BF" w:rsidP="00936E88">
      <w:pPr>
        <w:pStyle w:val="a5"/>
        <w:ind w:rightChars="412" w:right="989"/>
        <w:divId w:val="1056077964"/>
        <w:rPr>
          <w:rFonts w:ascii="돋움" w:eastAsia="돋움" w:hAnsi="돋움"/>
          <w:sz w:val="18"/>
          <w:szCs w:val="18"/>
        </w:rPr>
      </w:pPr>
      <w:r>
        <w:rPr>
          <w:rFonts w:ascii="바탕" w:eastAsia="바탕" w:hAnsi="바탕" w:hint="eastAsia"/>
          <w:sz w:val="20"/>
          <w:szCs w:val="20"/>
        </w:rPr>
        <w:t> </w:t>
      </w:r>
    </w:p>
    <w:p w14:paraId="19D0F2D0" w14:textId="77777777" w:rsidR="000A5564" w:rsidRDefault="00CF77BF" w:rsidP="00936E88">
      <w:pPr>
        <w:pStyle w:val="a5"/>
        <w:ind w:rightChars="412" w:right="989"/>
        <w:divId w:val="1004746634"/>
        <w:rPr>
          <w:rFonts w:ascii="돋움" w:eastAsia="돋움" w:hAnsi="돋움"/>
          <w:sz w:val="18"/>
          <w:szCs w:val="18"/>
        </w:rPr>
      </w:pPr>
      <w:r>
        <w:rPr>
          <w:rFonts w:ascii="바탕" w:eastAsia="바탕" w:hAnsi="바탕" w:hint="eastAsia"/>
          <w:sz w:val="20"/>
          <w:szCs w:val="20"/>
        </w:rPr>
        <w:t> </w:t>
      </w:r>
    </w:p>
    <w:p w14:paraId="7FFFE7FB" w14:textId="77777777" w:rsidR="000A5564" w:rsidRDefault="00CF77BF" w:rsidP="00936E88">
      <w:pPr>
        <w:pStyle w:val="a5"/>
        <w:ind w:rightChars="412" w:right="989"/>
        <w:divId w:val="1325083141"/>
        <w:rPr>
          <w:rFonts w:ascii="돋움" w:eastAsia="돋움" w:hAnsi="돋움"/>
          <w:sz w:val="18"/>
          <w:szCs w:val="18"/>
        </w:rPr>
      </w:pPr>
      <w:r>
        <w:rPr>
          <w:rFonts w:ascii="바탕" w:eastAsia="바탕" w:hAnsi="바탕" w:hint="eastAsia"/>
          <w:sz w:val="20"/>
          <w:szCs w:val="20"/>
        </w:rPr>
        <w:t> </w:t>
      </w:r>
    </w:p>
    <w:p w14:paraId="177380E5" w14:textId="77777777" w:rsidR="000A5564" w:rsidRDefault="00CF77BF" w:rsidP="00936E88">
      <w:pPr>
        <w:ind w:rightChars="412" w:right="989"/>
        <w:divId w:val="57481968"/>
        <w:rPr>
          <w:rFonts w:ascii="돋움" w:eastAsia="돋움" w:hAnsi="돋움"/>
          <w:sz w:val="18"/>
          <w:szCs w:val="18"/>
        </w:rPr>
      </w:pPr>
      <w:r>
        <w:rPr>
          <w:rFonts w:ascii="바탕" w:eastAsia="바탕" w:hAnsi="바탕" w:hint="eastAsia"/>
          <w:sz w:val="20"/>
          <w:szCs w:val="20"/>
        </w:rPr>
        <w:t xml:space="preserve">①을 보시면 우리가 배포할 버블정렬 컴포넌트를 다시 편집한 것을 보실 수 있는데 , 컴포넌트는 두 개의 인자를 받는다, 첫번째는 정렬하게 될 object(즉, 모든 데이터 타입을 받을 수 있습니다. Object는 가장 상위클래스이기 때문이다.) 타입의 데이터이고, 두번 째 인자는 CompareOp delegate 이다. 다시 정리하면, object형 데이터와 delegate를 인자로 받는 버블정렬 컴포넌트 인 것이다. </w:t>
      </w:r>
    </w:p>
    <w:p w14:paraId="45249CA5" w14:textId="77777777" w:rsidR="000A5564" w:rsidRDefault="00CF77BF" w:rsidP="00936E88">
      <w:pPr>
        <w:pStyle w:val="a5"/>
        <w:ind w:rightChars="412" w:right="989"/>
        <w:divId w:val="1914503819"/>
        <w:rPr>
          <w:rFonts w:ascii="돋움" w:eastAsia="돋움" w:hAnsi="돋움"/>
          <w:sz w:val="18"/>
          <w:szCs w:val="18"/>
        </w:rPr>
      </w:pPr>
      <w:r>
        <w:rPr>
          <w:rFonts w:ascii="바탕" w:eastAsia="바탕" w:hAnsi="바탕" w:hint="eastAsia"/>
          <w:sz w:val="20"/>
          <w:szCs w:val="20"/>
        </w:rPr>
        <w:t> </w:t>
      </w:r>
    </w:p>
    <w:p w14:paraId="289A3C69" w14:textId="77777777" w:rsidR="000A5564" w:rsidRDefault="00CF77BF" w:rsidP="00936E88">
      <w:pPr>
        <w:ind w:rightChars="412" w:right="989"/>
        <w:divId w:val="499736541"/>
        <w:rPr>
          <w:rFonts w:ascii="돋움" w:eastAsia="돋움" w:hAnsi="돋움"/>
          <w:sz w:val="18"/>
          <w:szCs w:val="18"/>
        </w:rPr>
      </w:pPr>
      <w:r>
        <w:rPr>
          <w:rFonts w:ascii="바탕" w:eastAsia="바탕" w:hAnsi="바탕" w:hint="eastAsia"/>
          <w:sz w:val="20"/>
          <w:szCs w:val="20"/>
        </w:rPr>
        <w:t xml:space="preserve">②에서는 이전 소스코드에서 문제가 되었던 부분을 수정한 것으로 단지 숫자만 비교할 수 있게 만든 것이 아니라 delegate를 통해서 사용자 정의 비교 메서드를 호출하여 값을 비교하는 것이다. 여기서는 isConvert라는 delegate를 사용하고 있는 것이다. </w:t>
      </w:r>
    </w:p>
    <w:p w14:paraId="400C5326" w14:textId="77777777" w:rsidR="000A5564" w:rsidRDefault="00CF77BF" w:rsidP="00936E88">
      <w:pPr>
        <w:pStyle w:val="a5"/>
        <w:ind w:rightChars="412" w:right="989"/>
        <w:divId w:val="1037581647"/>
        <w:rPr>
          <w:rFonts w:ascii="돋움" w:eastAsia="돋움" w:hAnsi="돋움"/>
          <w:sz w:val="18"/>
          <w:szCs w:val="18"/>
        </w:rPr>
      </w:pPr>
      <w:r>
        <w:rPr>
          <w:rFonts w:ascii="바탕" w:eastAsia="바탕" w:hAnsi="바탕" w:hint="eastAsia"/>
          <w:sz w:val="20"/>
          <w:szCs w:val="20"/>
        </w:rPr>
        <w:t> </w:t>
      </w:r>
    </w:p>
    <w:p w14:paraId="33DEABD4" w14:textId="77777777" w:rsidR="000A5564" w:rsidRDefault="00CF77BF" w:rsidP="00936E88">
      <w:pPr>
        <w:ind w:rightChars="412" w:right="989"/>
        <w:divId w:val="640842066"/>
        <w:rPr>
          <w:rFonts w:ascii="돋움" w:eastAsia="돋움" w:hAnsi="돋움"/>
          <w:sz w:val="18"/>
          <w:szCs w:val="18"/>
        </w:rPr>
      </w:pPr>
      <w:r>
        <w:rPr>
          <w:rFonts w:ascii="바탕" w:eastAsia="바탕" w:hAnsi="바탕" w:hint="eastAsia"/>
          <w:sz w:val="20"/>
          <w:szCs w:val="20"/>
        </w:rPr>
        <w:t xml:space="preserve">③은 사용자가 정의한 Employee라는 클래스를 비교하는 메서드 </w:t>
      </w:r>
    </w:p>
    <w:p w14:paraId="0072A163" w14:textId="77777777" w:rsidR="000A5564" w:rsidRDefault="00CF77BF" w:rsidP="00936E88">
      <w:pPr>
        <w:pStyle w:val="a5"/>
        <w:ind w:rightChars="412" w:right="989"/>
        <w:divId w:val="1833451860"/>
        <w:rPr>
          <w:rFonts w:ascii="돋움" w:eastAsia="돋움" w:hAnsi="돋움"/>
          <w:sz w:val="18"/>
          <w:szCs w:val="18"/>
        </w:rPr>
      </w:pPr>
      <w:r>
        <w:rPr>
          <w:rFonts w:ascii="바탕" w:eastAsia="바탕" w:hAnsi="바탕" w:hint="eastAsia"/>
          <w:sz w:val="20"/>
          <w:szCs w:val="20"/>
        </w:rPr>
        <w:t> </w:t>
      </w:r>
    </w:p>
    <w:p w14:paraId="48A5FD60" w14:textId="7D833071" w:rsidR="000A5564" w:rsidRDefault="00CF77BF" w:rsidP="00936E88">
      <w:pPr>
        <w:ind w:rightChars="412" w:right="989"/>
        <w:divId w:val="1279414846"/>
        <w:rPr>
          <w:rFonts w:ascii="돋움" w:eastAsia="돋움" w:hAnsi="돋움"/>
          <w:sz w:val="18"/>
          <w:szCs w:val="18"/>
        </w:rPr>
      </w:pPr>
      <w:r w:rsidRPr="00CF77BF">
        <w:rPr>
          <w:rFonts w:ascii="바탕" w:eastAsia="바탕" w:hAnsi="바탕" w:hint="eastAsia"/>
          <w:color w:val="000000" w:themeColor="text1"/>
          <w:sz w:val="20"/>
          <w:szCs w:val="20"/>
        </w:rPr>
        <w:t>④</w:t>
      </w:r>
      <w:r>
        <w:rPr>
          <w:rFonts w:ascii="바탕" w:eastAsia="바탕" w:hAnsi="바탕" w:hint="eastAsia"/>
          <w:sz w:val="20"/>
          <w:szCs w:val="20"/>
        </w:rPr>
        <w:t xml:space="preserve">에서는 CompareOp delegate가 ③에서 정의한 사용자 정의 비교 메서드를 참조하도록 하고 있다. </w:t>
      </w:r>
    </w:p>
    <w:p w14:paraId="22F61E60" w14:textId="77777777" w:rsidR="000A5564" w:rsidRDefault="00CF77BF" w:rsidP="00936E88">
      <w:pPr>
        <w:pStyle w:val="a5"/>
        <w:ind w:rightChars="412" w:right="989"/>
        <w:divId w:val="921644752"/>
        <w:rPr>
          <w:rFonts w:ascii="돋움" w:eastAsia="돋움" w:hAnsi="돋움"/>
          <w:sz w:val="18"/>
          <w:szCs w:val="18"/>
        </w:rPr>
      </w:pPr>
      <w:r>
        <w:rPr>
          <w:rFonts w:ascii="바탕" w:eastAsia="바탕" w:hAnsi="바탕" w:hint="eastAsia"/>
          <w:sz w:val="20"/>
          <w:szCs w:val="20"/>
        </w:rPr>
        <w:t> </w:t>
      </w:r>
    </w:p>
    <w:p w14:paraId="56F8074A" w14:textId="77777777" w:rsidR="000A5564" w:rsidRDefault="00CF77BF" w:rsidP="00936E88">
      <w:pPr>
        <w:ind w:rightChars="412" w:right="989"/>
        <w:divId w:val="2042894749"/>
        <w:rPr>
          <w:rFonts w:ascii="돋움" w:eastAsia="돋움" w:hAnsi="돋움"/>
          <w:sz w:val="18"/>
          <w:szCs w:val="18"/>
        </w:rPr>
      </w:pPr>
      <w:r>
        <w:rPr>
          <w:rFonts w:ascii="바탕" w:eastAsia="바탕" w:hAnsi="바탕" w:hint="eastAsia"/>
          <w:sz w:val="20"/>
          <w:szCs w:val="20"/>
        </w:rPr>
        <w:lastRenderedPageBreak/>
        <w:t xml:space="preserve">⑤에서는 employees라는 배열 데이터와 EmployeeCompareOp라는 delegate를 Sort() 메서드의 인자로 넘겨 정렬하고 있다. </w:t>
      </w:r>
    </w:p>
    <w:p w14:paraId="043C877D" w14:textId="77777777" w:rsidR="000A5564" w:rsidRDefault="00CF77BF" w:rsidP="00936E88">
      <w:pPr>
        <w:pStyle w:val="a5"/>
        <w:ind w:rightChars="412" w:right="989"/>
        <w:divId w:val="575169752"/>
        <w:rPr>
          <w:rFonts w:ascii="돋움" w:eastAsia="돋움" w:hAnsi="돋움"/>
          <w:sz w:val="18"/>
          <w:szCs w:val="18"/>
        </w:rPr>
      </w:pPr>
      <w:r>
        <w:rPr>
          <w:rFonts w:ascii="바탕" w:eastAsia="바탕" w:hAnsi="바탕" w:hint="eastAsia"/>
          <w:sz w:val="20"/>
          <w:szCs w:val="20"/>
        </w:rPr>
        <w:t> </w:t>
      </w:r>
    </w:p>
    <w:p w14:paraId="21268594" w14:textId="77777777" w:rsidR="000A5564" w:rsidRDefault="00CF77BF" w:rsidP="00936E88">
      <w:pPr>
        <w:ind w:rightChars="412" w:right="989"/>
        <w:divId w:val="1667707620"/>
        <w:rPr>
          <w:rFonts w:ascii="돋움" w:eastAsia="돋움" w:hAnsi="돋움"/>
          <w:sz w:val="18"/>
          <w:szCs w:val="18"/>
        </w:rPr>
      </w:pPr>
      <w:r>
        <w:rPr>
          <w:rFonts w:ascii="바탕" w:eastAsia="바탕" w:hAnsi="바탕" w:hint="eastAsia"/>
          <w:sz w:val="20"/>
          <w:szCs w:val="20"/>
        </w:rPr>
        <w:t xml:space="preserve">위의 예제를 보시면, 이제 우리가 만든 버블정렬 컴포넌트는 어떤 상황에도 문제없이 사용될 수 있다는 것을 알 수 있다. 버블정렬 컴포넌트의 핵심기술(?)은 두 데이터의 값을 비교하는 것인데, 이 부분을 delegate로 바꿈으로써, 사용자가 정의할 수 있도록 만든 것이다. 그 만큼 컴포넌트 유연성 혹은 확장성이 확대된 것이다. </w:t>
      </w:r>
    </w:p>
    <w:p w14:paraId="5DDF36F6" w14:textId="77777777" w:rsidR="000A5564" w:rsidRDefault="00CF77BF" w:rsidP="00936E88">
      <w:pPr>
        <w:pStyle w:val="a5"/>
        <w:ind w:rightChars="412" w:right="989"/>
        <w:divId w:val="1950044159"/>
        <w:rPr>
          <w:rFonts w:ascii="돋움" w:eastAsia="돋움" w:hAnsi="돋움"/>
          <w:sz w:val="18"/>
          <w:szCs w:val="18"/>
        </w:rPr>
      </w:pPr>
      <w:r>
        <w:rPr>
          <w:rFonts w:ascii="바탕" w:eastAsia="바탕" w:hAnsi="바탕" w:hint="eastAsia"/>
          <w:sz w:val="20"/>
          <w:szCs w:val="20"/>
        </w:rPr>
        <w:t> </w:t>
      </w:r>
    </w:p>
    <w:p w14:paraId="574C5E0C" w14:textId="77777777" w:rsidR="000A5564" w:rsidRDefault="00CF77BF" w:rsidP="00936E88">
      <w:pPr>
        <w:ind w:rightChars="412" w:right="989"/>
        <w:divId w:val="2075853396"/>
        <w:rPr>
          <w:rFonts w:ascii="돋움" w:eastAsia="돋움" w:hAnsi="돋움"/>
          <w:sz w:val="18"/>
          <w:szCs w:val="18"/>
        </w:rPr>
      </w:pPr>
      <w:r>
        <w:rPr>
          <w:rFonts w:ascii="바탕" w:eastAsia="바탕" w:hAnsi="바탕" w:hint="eastAsia"/>
          <w:sz w:val="20"/>
          <w:szCs w:val="20"/>
        </w:rPr>
        <w:t xml:space="preserve">우리는 delegate도 배열로 선언되어 사용될 수 있음을 이전 예제에서 보았다. 하지만, 꼭 배열로 선언하지 않아도 하나의 delegate에 여러 개의 메서드를 넣을 수가 있는데 다음과 같이 쓸 수 있다. </w:t>
      </w:r>
    </w:p>
    <w:p w14:paraId="27C0D4AB" w14:textId="77777777" w:rsidR="000A5564" w:rsidRDefault="00CF77BF" w:rsidP="00936E88">
      <w:pPr>
        <w:pStyle w:val="a5"/>
        <w:ind w:rightChars="412" w:right="989"/>
        <w:divId w:val="1196580726"/>
        <w:rPr>
          <w:rFonts w:ascii="돋움" w:eastAsia="돋움" w:hAnsi="돋움"/>
          <w:sz w:val="18"/>
          <w:szCs w:val="18"/>
        </w:rPr>
      </w:pPr>
      <w:r>
        <w:rPr>
          <w:rFonts w:ascii="바탕" w:eastAsia="바탕" w:hAnsi="바탕" w:hint="eastAsia"/>
          <w:sz w:val="20"/>
          <w:szCs w:val="20"/>
        </w:rPr>
        <w:t> </w:t>
      </w:r>
    </w:p>
    <w:p w14:paraId="2BAB6396" w14:textId="77777777" w:rsidR="000A5564" w:rsidRDefault="00CF77BF" w:rsidP="00936E88">
      <w:pPr>
        <w:ind w:rightChars="412" w:right="989"/>
        <w:divId w:val="1599872194"/>
        <w:rPr>
          <w:rFonts w:ascii="돋움" w:eastAsia="돋움" w:hAnsi="돋움"/>
          <w:sz w:val="18"/>
          <w:szCs w:val="18"/>
        </w:rPr>
      </w:pPr>
      <w:r w:rsidRPr="00573D93">
        <w:rPr>
          <w:rFonts w:ascii="바탕" w:eastAsia="바탕" w:hAnsi="바탕" w:hint="eastAsia"/>
          <w:color w:val="0000FF"/>
          <w:sz w:val="20"/>
          <w:szCs w:val="20"/>
        </w:rPr>
        <w:t xml:space="preserve">delegate </w:t>
      </w:r>
      <w:r>
        <w:rPr>
          <w:rFonts w:ascii="바탕" w:eastAsia="바탕" w:hAnsi="바탕" w:hint="eastAsia"/>
          <w:sz w:val="20"/>
          <w:szCs w:val="20"/>
        </w:rPr>
        <w:t xml:space="preserve">void </w:t>
      </w:r>
      <w:r w:rsidRPr="00573D93">
        <w:rPr>
          <w:rFonts w:ascii="바탕" w:eastAsia="바탕" w:hAnsi="바탕" w:hint="eastAsia"/>
          <w:color w:val="833C0B" w:themeColor="accent2" w:themeShade="80"/>
          <w:sz w:val="20"/>
          <w:szCs w:val="20"/>
        </w:rPr>
        <w:t>DoubleOp</w:t>
      </w:r>
      <w:r>
        <w:rPr>
          <w:rFonts w:ascii="바탕" w:eastAsia="바탕" w:hAnsi="바탕" w:hint="eastAsia"/>
          <w:sz w:val="20"/>
          <w:szCs w:val="20"/>
        </w:rPr>
        <w:t xml:space="preserve">(double value); </w:t>
      </w:r>
    </w:p>
    <w:p w14:paraId="6918458F" w14:textId="77777777" w:rsidR="000A5564" w:rsidRDefault="00CF77BF" w:rsidP="00936E88">
      <w:pPr>
        <w:pStyle w:val="a5"/>
        <w:ind w:rightChars="412" w:right="989"/>
        <w:divId w:val="1287465908"/>
        <w:rPr>
          <w:rFonts w:ascii="돋움" w:eastAsia="돋움" w:hAnsi="돋움"/>
          <w:sz w:val="18"/>
          <w:szCs w:val="18"/>
        </w:rPr>
      </w:pPr>
      <w:r>
        <w:rPr>
          <w:rFonts w:ascii="바탕" w:eastAsia="바탕" w:hAnsi="바탕" w:hint="eastAsia"/>
          <w:sz w:val="20"/>
          <w:szCs w:val="20"/>
        </w:rPr>
        <w:t> </w:t>
      </w:r>
    </w:p>
    <w:p w14:paraId="63317782" w14:textId="77777777" w:rsidR="000A5564" w:rsidRDefault="00CF77BF" w:rsidP="00936E88">
      <w:pPr>
        <w:ind w:rightChars="412" w:right="989"/>
        <w:divId w:val="616714583"/>
        <w:rPr>
          <w:rFonts w:ascii="돋움" w:eastAsia="돋움" w:hAnsi="돋움"/>
          <w:sz w:val="18"/>
          <w:szCs w:val="18"/>
        </w:rPr>
      </w:pPr>
      <w:r>
        <w:rPr>
          <w:rFonts w:ascii="바탕" w:eastAsia="바탕" w:hAnsi="바탕" w:hint="eastAsia"/>
          <w:sz w:val="20"/>
          <w:szCs w:val="20"/>
        </w:rPr>
        <w:t xml:space="preserve">class MainEntryPoint </w:t>
      </w:r>
    </w:p>
    <w:p w14:paraId="7BC29A07" w14:textId="77777777" w:rsidR="000A5564" w:rsidRDefault="00CF77BF" w:rsidP="00936E88">
      <w:pPr>
        <w:ind w:rightChars="412" w:right="989"/>
        <w:divId w:val="484665697"/>
        <w:rPr>
          <w:rFonts w:ascii="돋움" w:eastAsia="돋움" w:hAnsi="돋움"/>
          <w:sz w:val="18"/>
          <w:szCs w:val="18"/>
        </w:rPr>
      </w:pPr>
      <w:r>
        <w:rPr>
          <w:rFonts w:ascii="바탕" w:eastAsia="바탕" w:hAnsi="바탕" w:hint="eastAsia"/>
          <w:sz w:val="20"/>
          <w:szCs w:val="20"/>
        </w:rPr>
        <w:t xml:space="preserve">{ </w:t>
      </w:r>
    </w:p>
    <w:p w14:paraId="739BFCA5" w14:textId="77777777" w:rsidR="000A5564" w:rsidRDefault="00CF77BF" w:rsidP="00936E88">
      <w:pPr>
        <w:ind w:rightChars="412" w:right="989"/>
        <w:divId w:val="1331062100"/>
        <w:rPr>
          <w:rFonts w:ascii="돋움" w:eastAsia="돋움" w:hAnsi="돋움"/>
          <w:sz w:val="18"/>
          <w:szCs w:val="18"/>
        </w:rPr>
      </w:pPr>
      <w:r>
        <w:rPr>
          <w:rFonts w:ascii="바탕" w:eastAsia="바탕" w:hAnsi="바탕" w:hint="eastAsia"/>
          <w:sz w:val="20"/>
          <w:szCs w:val="20"/>
        </w:rPr>
        <w:t xml:space="preserve">     static void Main(string[] args) </w:t>
      </w:r>
    </w:p>
    <w:p w14:paraId="42383AC1" w14:textId="77777777" w:rsidR="000A5564" w:rsidRDefault="00CF77BF" w:rsidP="00936E88">
      <w:pPr>
        <w:ind w:rightChars="412" w:right="989"/>
        <w:divId w:val="1850557764"/>
        <w:rPr>
          <w:rFonts w:ascii="돋움" w:eastAsia="돋움" w:hAnsi="돋움"/>
          <w:sz w:val="18"/>
          <w:szCs w:val="18"/>
        </w:rPr>
      </w:pPr>
      <w:r>
        <w:rPr>
          <w:rFonts w:ascii="바탕" w:eastAsia="바탕" w:hAnsi="바탕" w:hint="eastAsia"/>
          <w:sz w:val="20"/>
          <w:szCs w:val="20"/>
        </w:rPr>
        <w:t xml:space="preserve">     { </w:t>
      </w:r>
    </w:p>
    <w:p w14:paraId="0232DEDA" w14:textId="77777777" w:rsidR="000A5564" w:rsidRDefault="00CF77BF" w:rsidP="00936E88">
      <w:pPr>
        <w:ind w:rightChars="412" w:right="989"/>
        <w:divId w:val="1844010766"/>
        <w:rPr>
          <w:rFonts w:ascii="돋움" w:eastAsia="돋움" w:hAnsi="돋움"/>
          <w:sz w:val="18"/>
          <w:szCs w:val="18"/>
        </w:rPr>
      </w:pPr>
      <w:r>
        <w:rPr>
          <w:rFonts w:ascii="바탕" w:eastAsia="바탕" w:hAnsi="바탕" w:hint="eastAsia"/>
          <w:sz w:val="20"/>
          <w:szCs w:val="20"/>
        </w:rPr>
        <w:t xml:space="preserve">          </w:t>
      </w:r>
      <w:r w:rsidRPr="00573D93">
        <w:rPr>
          <w:rFonts w:ascii="바탕" w:eastAsia="바탕" w:hAnsi="바탕" w:hint="eastAsia"/>
          <w:color w:val="833C0B" w:themeColor="accent2" w:themeShade="80"/>
          <w:sz w:val="20"/>
          <w:szCs w:val="20"/>
        </w:rPr>
        <w:t xml:space="preserve">DoubleOp </w:t>
      </w:r>
      <w:r>
        <w:rPr>
          <w:rFonts w:ascii="바탕" w:eastAsia="바탕" w:hAnsi="바탕" w:hint="eastAsia"/>
          <w:sz w:val="20"/>
          <w:szCs w:val="20"/>
        </w:rPr>
        <w:t xml:space="preserve">operations = new </w:t>
      </w:r>
      <w:r w:rsidRPr="00573D93">
        <w:rPr>
          <w:rFonts w:ascii="바탕" w:eastAsia="바탕" w:hAnsi="바탕" w:hint="eastAsia"/>
          <w:color w:val="833C0B" w:themeColor="accent2" w:themeShade="80"/>
          <w:sz w:val="20"/>
          <w:szCs w:val="20"/>
        </w:rPr>
        <w:t>DoubleOp</w:t>
      </w:r>
      <w:r>
        <w:rPr>
          <w:rFonts w:ascii="바탕" w:eastAsia="바탕" w:hAnsi="바탕" w:hint="eastAsia"/>
          <w:sz w:val="20"/>
          <w:szCs w:val="20"/>
        </w:rPr>
        <w:t xml:space="preserve">(MathOperations.MultiplyByTwo); </w:t>
      </w:r>
    </w:p>
    <w:p w14:paraId="749BF169" w14:textId="77777777" w:rsidR="000A5564" w:rsidRDefault="00CF77BF" w:rsidP="00936E88">
      <w:pPr>
        <w:ind w:rightChars="412" w:right="989"/>
        <w:divId w:val="1179737747"/>
        <w:rPr>
          <w:rFonts w:ascii="돋움" w:eastAsia="돋움" w:hAnsi="돋움"/>
          <w:sz w:val="18"/>
          <w:szCs w:val="18"/>
        </w:rPr>
      </w:pPr>
      <w:r>
        <w:rPr>
          <w:rFonts w:ascii="바탕" w:eastAsia="바탕" w:hAnsi="바탕" w:hint="eastAsia"/>
          <w:sz w:val="20"/>
          <w:szCs w:val="20"/>
        </w:rPr>
        <w:t xml:space="preserve">          operations += new </w:t>
      </w:r>
      <w:r w:rsidRPr="00573D93">
        <w:rPr>
          <w:rFonts w:ascii="바탕" w:eastAsia="바탕" w:hAnsi="바탕" w:hint="eastAsia"/>
          <w:color w:val="833C0B" w:themeColor="accent2" w:themeShade="80"/>
          <w:sz w:val="20"/>
          <w:szCs w:val="20"/>
        </w:rPr>
        <w:t>DoubleOp</w:t>
      </w:r>
      <w:r>
        <w:rPr>
          <w:rFonts w:ascii="바탕" w:eastAsia="바탕" w:hAnsi="바탕" w:hint="eastAsia"/>
          <w:sz w:val="20"/>
          <w:szCs w:val="20"/>
        </w:rPr>
        <w:t xml:space="preserve">(MathOperations.Square); </w:t>
      </w:r>
    </w:p>
    <w:p w14:paraId="1D894D66" w14:textId="77777777" w:rsidR="000A5564" w:rsidRDefault="00CF77BF" w:rsidP="00936E88">
      <w:pPr>
        <w:ind w:rightChars="412" w:right="989"/>
        <w:divId w:val="1306352820"/>
        <w:rPr>
          <w:rFonts w:ascii="돋움" w:eastAsia="돋움" w:hAnsi="돋움"/>
          <w:sz w:val="18"/>
          <w:szCs w:val="18"/>
        </w:rPr>
      </w:pPr>
      <w:r>
        <w:rPr>
          <w:rFonts w:ascii="바탕" w:eastAsia="바탕" w:hAnsi="바탕" w:hint="eastAsia"/>
          <w:sz w:val="20"/>
          <w:szCs w:val="20"/>
        </w:rPr>
        <w:t xml:space="preserve">… </w:t>
      </w:r>
    </w:p>
    <w:p w14:paraId="376AFD06" w14:textId="77777777" w:rsidR="000A5564" w:rsidRDefault="00CF77BF" w:rsidP="00936E88">
      <w:pPr>
        <w:ind w:rightChars="412" w:right="989"/>
        <w:divId w:val="2124693098"/>
        <w:rPr>
          <w:rFonts w:ascii="돋움" w:eastAsia="돋움" w:hAnsi="돋움"/>
          <w:sz w:val="18"/>
          <w:szCs w:val="18"/>
        </w:rPr>
      </w:pPr>
      <w:r>
        <w:rPr>
          <w:rFonts w:ascii="바탕" w:eastAsia="바탕" w:hAnsi="바탕" w:hint="eastAsia"/>
          <w:sz w:val="20"/>
          <w:szCs w:val="20"/>
        </w:rPr>
        <w:t xml:space="preserve">여러분이 원하시면, 다음과 같이 하는 것도 똑 같은 효과를 낸다. </w:t>
      </w:r>
    </w:p>
    <w:p w14:paraId="1E79A726" w14:textId="77777777" w:rsidR="000A5564" w:rsidRDefault="00CF77BF" w:rsidP="00936E88">
      <w:pPr>
        <w:pStyle w:val="a5"/>
        <w:ind w:rightChars="412" w:right="989"/>
        <w:divId w:val="366683195"/>
        <w:rPr>
          <w:rFonts w:ascii="돋움" w:eastAsia="돋움" w:hAnsi="돋움"/>
          <w:sz w:val="18"/>
          <w:szCs w:val="18"/>
        </w:rPr>
      </w:pPr>
      <w:r>
        <w:rPr>
          <w:rFonts w:ascii="바탕" w:eastAsia="바탕" w:hAnsi="바탕" w:hint="eastAsia"/>
          <w:sz w:val="20"/>
          <w:szCs w:val="20"/>
        </w:rPr>
        <w:t> </w:t>
      </w:r>
    </w:p>
    <w:p w14:paraId="3C0E19B9" w14:textId="77777777" w:rsidR="000A5564" w:rsidRDefault="00CF77BF" w:rsidP="00936E88">
      <w:pPr>
        <w:ind w:rightChars="412" w:right="989"/>
        <w:divId w:val="130027504"/>
        <w:rPr>
          <w:rFonts w:ascii="돋움" w:eastAsia="돋움" w:hAnsi="돋움"/>
          <w:sz w:val="18"/>
          <w:szCs w:val="18"/>
        </w:rPr>
      </w:pPr>
      <w:r>
        <w:rPr>
          <w:rFonts w:ascii="바탕" w:eastAsia="바탕" w:hAnsi="바탕" w:hint="eastAsia"/>
          <w:sz w:val="20"/>
          <w:szCs w:val="20"/>
        </w:rPr>
        <w:t xml:space="preserve">DoubleOp operation1 = new DoubleOp(MathOperations.MultiplyByTwo); </w:t>
      </w:r>
    </w:p>
    <w:p w14:paraId="03FD9B89" w14:textId="77777777" w:rsidR="000A5564" w:rsidRDefault="00CF77BF" w:rsidP="00936E88">
      <w:pPr>
        <w:ind w:rightChars="412" w:right="989"/>
        <w:divId w:val="1922911005"/>
        <w:rPr>
          <w:rFonts w:ascii="돋움" w:eastAsia="돋움" w:hAnsi="돋움"/>
          <w:sz w:val="18"/>
          <w:szCs w:val="18"/>
        </w:rPr>
      </w:pPr>
      <w:r>
        <w:rPr>
          <w:rFonts w:ascii="바탕" w:eastAsia="바탕" w:hAnsi="바탕" w:hint="eastAsia"/>
          <w:sz w:val="20"/>
          <w:szCs w:val="20"/>
        </w:rPr>
        <w:t xml:space="preserve">DoubleOp operation2 = new DoubleOp(MathOperations.Square); </w:t>
      </w:r>
    </w:p>
    <w:p w14:paraId="33449BA1" w14:textId="77777777" w:rsidR="000A5564" w:rsidRDefault="00CF77BF" w:rsidP="00936E88">
      <w:pPr>
        <w:ind w:rightChars="412" w:right="989"/>
        <w:divId w:val="734669313"/>
        <w:rPr>
          <w:rFonts w:ascii="돋움" w:eastAsia="돋움" w:hAnsi="돋움"/>
          <w:sz w:val="18"/>
          <w:szCs w:val="18"/>
        </w:rPr>
      </w:pPr>
      <w:r>
        <w:rPr>
          <w:rFonts w:ascii="바탕" w:eastAsia="바탕" w:hAnsi="바탕" w:hint="eastAsia"/>
          <w:sz w:val="20"/>
          <w:szCs w:val="20"/>
        </w:rPr>
        <w:t>DoubleOp operations = operation1 + operation2;</w:t>
      </w:r>
    </w:p>
    <w:p w14:paraId="6A13468D" w14:textId="77777777" w:rsidR="000A5564" w:rsidRDefault="00CF77BF" w:rsidP="00936E88">
      <w:pPr>
        <w:pStyle w:val="a5"/>
        <w:ind w:rightChars="412" w:right="989"/>
        <w:divId w:val="11881614"/>
        <w:rPr>
          <w:rFonts w:ascii="돋움" w:eastAsia="돋움" w:hAnsi="돋움"/>
          <w:sz w:val="18"/>
          <w:szCs w:val="18"/>
        </w:rPr>
      </w:pPr>
      <w:r>
        <w:rPr>
          <w:rFonts w:ascii="바탕" w:eastAsia="바탕" w:hAnsi="바탕" w:hint="eastAsia"/>
          <w:sz w:val="20"/>
          <w:szCs w:val="20"/>
        </w:rPr>
        <w:t> </w:t>
      </w:r>
    </w:p>
    <w:p w14:paraId="2F6D352F" w14:textId="71A27C44" w:rsidR="000A5564" w:rsidRDefault="00CF77BF" w:rsidP="00936E88">
      <w:pPr>
        <w:pStyle w:val="a5"/>
        <w:ind w:rightChars="412" w:right="989"/>
        <w:divId w:val="1917979892"/>
        <w:rPr>
          <w:ins w:id="0" w:author="Unknown"/>
          <w:rFonts w:ascii="돋움" w:eastAsia="돋움" w:hAnsi="돋움"/>
          <w:sz w:val="18"/>
          <w:szCs w:val="18"/>
        </w:rPr>
      </w:pPr>
      <w:r>
        <w:rPr>
          <w:rFonts w:ascii="바탕" w:eastAsia="바탕" w:hAnsi="바탕" w:hint="eastAsia"/>
          <w:sz w:val="20"/>
          <w:szCs w:val="20"/>
        </w:rPr>
        <w:t> </w:t>
      </w:r>
    </w:p>
    <w:p w14:paraId="0B9E17C2" w14:textId="77777777" w:rsidR="000A5564" w:rsidRDefault="00CF77BF" w:rsidP="00936E88">
      <w:pPr>
        <w:shd w:val="clear" w:color="auto" w:fill="FFFFFF"/>
        <w:spacing w:line="270" w:lineRule="atLeast"/>
        <w:ind w:rightChars="412" w:right="989"/>
        <w:divId w:val="946305158"/>
        <w:rPr>
          <w:rFonts w:ascii="LatoRegular" w:eastAsia="돋움" w:hAnsi="LatoRegular" w:hint="eastAsia"/>
          <w:vanish/>
          <w:color w:val="111111"/>
          <w:sz w:val="20"/>
          <w:szCs w:val="20"/>
        </w:rPr>
      </w:pPr>
      <w:r>
        <w:rPr>
          <w:rFonts w:ascii="LatoRegular" w:eastAsia="돋움" w:hAnsi="LatoRegular" w:hint="eastAsia"/>
          <w:noProof/>
          <w:vanish/>
          <w:color w:val="111111"/>
          <w:sz w:val="20"/>
          <w:szCs w:val="20"/>
        </w:rPr>
        <w:drawing>
          <wp:inline distT="0" distB="0" distL="0" distR="0" wp14:anchorId="1C7D1B47" wp14:editId="068C3BC7">
            <wp:extent cx="971550" cy="4000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550" cy="400050"/>
                    </a:xfrm>
                    <a:prstGeom prst="rect">
                      <a:avLst/>
                    </a:prstGeom>
                    <a:noFill/>
                    <a:ln>
                      <a:noFill/>
                    </a:ln>
                  </pic:spPr>
                </pic:pic>
              </a:graphicData>
            </a:graphic>
          </wp:inline>
        </w:drawing>
      </w:r>
    </w:p>
    <w:p w14:paraId="4B022320" w14:textId="77777777" w:rsidR="000A5564" w:rsidRDefault="00CF77BF" w:rsidP="00936E88">
      <w:pPr>
        <w:shd w:val="clear" w:color="auto" w:fill="FFFFFF"/>
        <w:ind w:rightChars="412" w:right="989"/>
        <w:divId w:val="1689408490"/>
        <w:rPr>
          <w:rFonts w:ascii="LatoRegular" w:eastAsia="돋움" w:hAnsi="LatoRegular" w:hint="eastAsia"/>
          <w:b/>
          <w:bCs/>
          <w:vanish/>
          <w:color w:val="333333"/>
          <w:sz w:val="15"/>
          <w:szCs w:val="15"/>
        </w:rPr>
      </w:pPr>
      <w:r>
        <w:rPr>
          <w:rFonts w:ascii="LatoRegular" w:eastAsia="돋움" w:hAnsi="LatoRegular"/>
          <w:b/>
          <w:bCs/>
          <w:vanish/>
          <w:color w:val="333333"/>
          <w:sz w:val="15"/>
          <w:szCs w:val="15"/>
        </w:rPr>
        <w:t>Torrent search results</w:t>
      </w:r>
    </w:p>
    <w:p w14:paraId="2C0A5E90" w14:textId="77777777" w:rsidR="000A5564" w:rsidRDefault="00CF77BF" w:rsidP="00936E88">
      <w:pPr>
        <w:shd w:val="clear" w:color="auto" w:fill="FFFFFF"/>
        <w:spacing w:line="270" w:lineRule="atLeast"/>
        <w:ind w:rightChars="412" w:right="989"/>
        <w:divId w:val="1444573584"/>
        <w:rPr>
          <w:rFonts w:ascii="LatoRegular" w:eastAsia="돋움" w:hAnsi="LatoRegular" w:hint="eastAsia"/>
          <w:b/>
          <w:bCs/>
          <w:vanish/>
          <w:color w:val="111111"/>
          <w:sz w:val="17"/>
          <w:szCs w:val="17"/>
        </w:rPr>
      </w:pPr>
      <w:r>
        <w:rPr>
          <w:rFonts w:ascii="LatoRegular" w:eastAsia="돋움" w:hAnsi="LatoRegular"/>
          <w:b/>
          <w:bCs/>
          <w:vanish/>
          <w:color w:val="111111"/>
          <w:sz w:val="17"/>
          <w:szCs w:val="17"/>
        </w:rPr>
        <w:t>Checked Sites</w:t>
      </w:r>
    </w:p>
    <w:p w14:paraId="24DA8F48" w14:textId="77777777" w:rsidR="000A5564" w:rsidRDefault="00CF77BF" w:rsidP="00936E88">
      <w:pPr>
        <w:shd w:val="clear" w:color="auto" w:fill="FFFFFF"/>
        <w:spacing w:line="270" w:lineRule="atLeast"/>
        <w:ind w:rightChars="412" w:right="989"/>
        <w:divId w:val="1102799317"/>
        <w:rPr>
          <w:rFonts w:ascii="LatoRegular" w:eastAsia="돋움" w:hAnsi="LatoRegular" w:hint="eastAsia"/>
          <w:b/>
          <w:bCs/>
          <w:vanish/>
          <w:color w:val="FFFFFF"/>
          <w:sz w:val="20"/>
          <w:szCs w:val="20"/>
        </w:rPr>
      </w:pPr>
      <w:r>
        <w:rPr>
          <w:rFonts w:ascii="LatoRegular" w:eastAsia="돋움" w:hAnsi="LatoRegular"/>
          <w:b/>
          <w:bCs/>
          <w:vanish/>
          <w:color w:val="FFFFFF"/>
          <w:sz w:val="15"/>
          <w:szCs w:val="15"/>
          <w:shd w:val="clear" w:color="auto" w:fill="4FC739"/>
        </w:rPr>
        <w:t>0</w:t>
      </w:r>
    </w:p>
    <w:p w14:paraId="6FB7963E" w14:textId="77777777" w:rsidR="000A5564" w:rsidRDefault="00CF77BF" w:rsidP="00936E88">
      <w:pPr>
        <w:shd w:val="clear" w:color="auto" w:fill="FFFFFF"/>
        <w:wordWrap w:val="0"/>
        <w:spacing w:line="375" w:lineRule="atLeast"/>
        <w:ind w:rightChars="412" w:right="989"/>
        <w:jc w:val="center"/>
        <w:divId w:val="1633826724"/>
        <w:rPr>
          <w:rFonts w:ascii="LatoRegular" w:eastAsia="돋움" w:hAnsi="LatoRegular" w:hint="eastAsia"/>
          <w:vanish/>
          <w:color w:val="333333"/>
          <w:sz w:val="21"/>
          <w:szCs w:val="21"/>
        </w:rPr>
      </w:pPr>
      <w:r>
        <w:rPr>
          <w:rFonts w:ascii="LatoRegular" w:eastAsia="돋움" w:hAnsi="LatoRegular"/>
          <w:vanish/>
          <w:color w:val="333333"/>
          <w:sz w:val="21"/>
          <w:szCs w:val="21"/>
        </w:rPr>
        <w:t xml:space="preserve">No items to list </w:t>
      </w:r>
      <w:r>
        <w:rPr>
          <w:rFonts w:ascii="LatoRegular" w:eastAsia="돋움" w:hAnsi="LatoRegular"/>
          <w:vanish/>
          <w:color w:val="333333"/>
          <w:sz w:val="21"/>
          <w:szCs w:val="21"/>
        </w:rPr>
        <w:br/>
        <w:t>Use the search bar above for instant results</w:t>
      </w:r>
    </w:p>
    <w:p w14:paraId="710BC799" w14:textId="77777777" w:rsidR="000A5564" w:rsidRDefault="00CF77BF" w:rsidP="00936E88">
      <w:pPr>
        <w:pStyle w:val="tooltip-text1"/>
        <w:shd w:val="clear" w:color="auto" w:fill="FFFFFF"/>
        <w:ind w:rightChars="412" w:right="989"/>
        <w:divId w:val="781728155"/>
        <w:rPr>
          <w:rFonts w:eastAsia="돋움" w:hint="eastAsia"/>
          <w:vanish/>
        </w:rPr>
      </w:pPr>
      <w:r>
        <w:rPr>
          <w:rFonts w:eastAsia="돋움"/>
          <w:vanish/>
        </w:rPr>
        <w:t>To see search results, type here and hit `Enter`</w:t>
      </w:r>
    </w:p>
    <w:p w14:paraId="6BF53B2E" w14:textId="77777777" w:rsidR="000A5564" w:rsidRDefault="00CF77BF" w:rsidP="00936E88">
      <w:pPr>
        <w:shd w:val="clear" w:color="auto" w:fill="FFFFFF"/>
        <w:ind w:rightChars="412" w:right="989"/>
        <w:jc w:val="center"/>
        <w:divId w:val="159349673"/>
        <w:rPr>
          <w:rFonts w:ascii="LatoRegular" w:eastAsia="돋움" w:hAnsi="LatoRegular" w:hint="eastAsia"/>
          <w:b/>
          <w:bCs/>
          <w:vanish/>
          <w:color w:val="666666"/>
          <w:sz w:val="15"/>
          <w:szCs w:val="15"/>
        </w:rPr>
      </w:pPr>
      <w:r>
        <w:rPr>
          <w:rFonts w:ascii="LatoRegular" w:eastAsia="돋움" w:hAnsi="LatoRegular"/>
          <w:b/>
          <w:bCs/>
          <w:vanish/>
          <w:color w:val="666666"/>
          <w:sz w:val="15"/>
          <w:szCs w:val="15"/>
        </w:rPr>
        <w:t>No results</w:t>
      </w:r>
    </w:p>
    <w:p w14:paraId="39EC44A1" w14:textId="77777777" w:rsidR="000A5564" w:rsidRDefault="00CF77BF" w:rsidP="00936E88">
      <w:pPr>
        <w:shd w:val="clear" w:color="auto" w:fill="FFFFFF"/>
        <w:spacing w:line="270" w:lineRule="atLeast"/>
        <w:ind w:rightChars="412" w:right="989"/>
        <w:jc w:val="center"/>
        <w:divId w:val="691347748"/>
        <w:rPr>
          <w:rFonts w:ascii="LatoRegular" w:eastAsia="돋움" w:hAnsi="LatoRegular" w:hint="eastAsia"/>
          <w:b/>
          <w:bCs/>
          <w:vanish/>
          <w:color w:val="111111"/>
          <w:sz w:val="27"/>
          <w:szCs w:val="27"/>
        </w:rPr>
      </w:pPr>
      <w:r>
        <w:rPr>
          <w:rFonts w:ascii="LatoRegular" w:eastAsia="돋움" w:hAnsi="LatoRegular"/>
          <w:b/>
          <w:bCs/>
          <w:vanish/>
          <w:color w:val="111111"/>
          <w:sz w:val="27"/>
          <w:szCs w:val="27"/>
        </w:rPr>
        <w:t>Try our Pro Versions to unlock:</w:t>
      </w:r>
    </w:p>
    <w:p w14:paraId="3811A423" w14:textId="77777777" w:rsidR="000A5564" w:rsidRDefault="00CF77BF" w:rsidP="00936E88">
      <w:pPr>
        <w:shd w:val="clear" w:color="auto" w:fill="FFFFFF"/>
        <w:wordWrap w:val="0"/>
        <w:spacing w:line="270" w:lineRule="atLeast"/>
        <w:ind w:rightChars="412" w:right="989"/>
        <w:textAlignment w:val="top"/>
        <w:divId w:val="1689867577"/>
        <w:rPr>
          <w:rFonts w:ascii="LatoRegular" w:eastAsia="돋움" w:hAnsi="LatoRegular" w:hint="eastAsia"/>
          <w:vanish/>
          <w:color w:val="333333"/>
          <w:sz w:val="21"/>
          <w:szCs w:val="21"/>
        </w:rPr>
      </w:pPr>
      <w:r>
        <w:rPr>
          <w:rFonts w:ascii="LatoRegular" w:eastAsia="돋움" w:hAnsi="LatoRegular"/>
          <w:vanish/>
          <w:color w:val="333333"/>
          <w:sz w:val="21"/>
          <w:szCs w:val="21"/>
        </w:rPr>
        <w:t>Faster Results</w:t>
      </w:r>
    </w:p>
    <w:p w14:paraId="17D2AFC7" w14:textId="77777777" w:rsidR="000A5564" w:rsidRDefault="00CF77BF" w:rsidP="00936E88">
      <w:pPr>
        <w:shd w:val="clear" w:color="auto" w:fill="FFFFFF"/>
        <w:wordWrap w:val="0"/>
        <w:spacing w:line="270" w:lineRule="atLeast"/>
        <w:ind w:rightChars="412" w:right="989"/>
        <w:textAlignment w:val="top"/>
        <w:divId w:val="263660021"/>
        <w:rPr>
          <w:rFonts w:ascii="LatoRegular" w:eastAsia="돋움" w:hAnsi="LatoRegular" w:hint="eastAsia"/>
          <w:vanish/>
          <w:color w:val="333333"/>
          <w:sz w:val="21"/>
          <w:szCs w:val="21"/>
        </w:rPr>
      </w:pPr>
      <w:r>
        <w:rPr>
          <w:rFonts w:ascii="LatoRegular" w:eastAsia="돋움" w:hAnsi="LatoRegular"/>
          <w:vanish/>
          <w:color w:val="333333"/>
          <w:sz w:val="21"/>
          <w:szCs w:val="21"/>
        </w:rPr>
        <w:t>Secure Torrenting</w:t>
      </w:r>
    </w:p>
    <w:p w14:paraId="08AE2FB3" w14:textId="77777777" w:rsidR="000A5564" w:rsidRDefault="00CF77BF" w:rsidP="00936E88">
      <w:pPr>
        <w:shd w:val="clear" w:color="auto" w:fill="FFFFFF"/>
        <w:wordWrap w:val="0"/>
        <w:spacing w:line="270" w:lineRule="atLeast"/>
        <w:ind w:rightChars="412" w:right="989"/>
        <w:textAlignment w:val="top"/>
        <w:divId w:val="1008941232"/>
        <w:rPr>
          <w:rFonts w:ascii="LatoRegular" w:eastAsia="돋움" w:hAnsi="LatoRegular" w:hint="eastAsia"/>
          <w:vanish/>
          <w:color w:val="333333"/>
          <w:sz w:val="21"/>
          <w:szCs w:val="21"/>
        </w:rPr>
      </w:pPr>
      <w:r>
        <w:rPr>
          <w:rFonts w:ascii="LatoRegular" w:eastAsia="돋움" w:hAnsi="LatoRegular"/>
          <w:vanish/>
          <w:color w:val="333333"/>
          <w:sz w:val="21"/>
          <w:szCs w:val="21"/>
        </w:rPr>
        <w:t>Unlimited Search Results with detailed torrent info</w:t>
      </w:r>
    </w:p>
    <w:p w14:paraId="1D68A7AB" w14:textId="77777777" w:rsidR="000A5564" w:rsidRDefault="00CF77BF" w:rsidP="00936E88">
      <w:pPr>
        <w:shd w:val="clear" w:color="auto" w:fill="FFFFFF"/>
        <w:wordWrap w:val="0"/>
        <w:spacing w:line="270" w:lineRule="atLeast"/>
        <w:ind w:rightChars="412" w:right="989"/>
        <w:textAlignment w:val="top"/>
        <w:divId w:val="1316226766"/>
        <w:rPr>
          <w:rFonts w:ascii="LatoRegular" w:eastAsia="돋움" w:hAnsi="LatoRegular" w:hint="eastAsia"/>
          <w:vanish/>
          <w:color w:val="333333"/>
          <w:sz w:val="21"/>
          <w:szCs w:val="21"/>
        </w:rPr>
      </w:pPr>
      <w:r>
        <w:rPr>
          <w:rFonts w:ascii="LatoRegular" w:eastAsia="돋움" w:hAnsi="LatoRegular"/>
          <w:vanish/>
          <w:color w:val="333333"/>
          <w:sz w:val="21"/>
          <w:szCs w:val="21"/>
        </w:rPr>
        <w:t xml:space="preserve">1-YR Subscription to CyberGhost VPN </w:t>
      </w:r>
      <w:r>
        <w:rPr>
          <w:rFonts w:ascii="LatoRegular" w:eastAsia="돋움" w:hAnsi="LatoRegular"/>
          <w:vanish/>
          <w:color w:val="333333"/>
          <w:sz w:val="12"/>
          <w:szCs w:val="12"/>
        </w:rPr>
        <w:t>(PRO+VPN only)</w:t>
      </w:r>
    </w:p>
    <w:p w14:paraId="52F50317" w14:textId="77777777" w:rsidR="000A5564" w:rsidRDefault="00D61F10" w:rsidP="00936E88">
      <w:pPr>
        <w:shd w:val="clear" w:color="auto" w:fill="FFFFFF"/>
        <w:spacing w:line="270" w:lineRule="atLeast"/>
        <w:ind w:rightChars="412" w:right="989"/>
        <w:jc w:val="center"/>
        <w:divId w:val="698972199"/>
        <w:rPr>
          <w:rFonts w:ascii="LatoRegular" w:eastAsia="돋움" w:hAnsi="LatoRegular" w:hint="eastAsia"/>
          <w:vanish/>
          <w:color w:val="111111"/>
          <w:sz w:val="20"/>
          <w:szCs w:val="20"/>
        </w:rPr>
      </w:pPr>
      <w:hyperlink r:id="rId6" w:tgtFrame="_blank" w:history="1">
        <w:r w:rsidR="00CF77BF">
          <w:rPr>
            <w:rStyle w:val="a3"/>
            <w:rFonts w:ascii="LatoRegular" w:eastAsia="돋움" w:hAnsi="LatoRegular"/>
            <w:vanish/>
            <w:sz w:val="20"/>
            <w:szCs w:val="20"/>
          </w:rPr>
          <w:t>BUY PRO + VPN</w:t>
        </w:r>
      </w:hyperlink>
      <w:hyperlink r:id="rId7" w:tgtFrame="_blank" w:history="1">
        <w:r w:rsidR="00CF77BF">
          <w:rPr>
            <w:rStyle w:val="a3"/>
            <w:rFonts w:ascii="LatoRegular" w:eastAsia="돋움" w:hAnsi="LatoRegular"/>
            <w:vanish/>
            <w:sz w:val="20"/>
            <w:szCs w:val="20"/>
          </w:rPr>
          <w:t>BUY PRO</w:t>
        </w:r>
      </w:hyperlink>
    </w:p>
    <w:p w14:paraId="1C847D7F" w14:textId="77777777" w:rsidR="000A5564" w:rsidRDefault="00CF77BF" w:rsidP="00936E88">
      <w:pPr>
        <w:shd w:val="clear" w:color="auto" w:fill="FFFFFF"/>
        <w:spacing w:line="270" w:lineRule="atLeast"/>
        <w:ind w:rightChars="412" w:right="989"/>
        <w:divId w:val="978068828"/>
        <w:rPr>
          <w:rFonts w:ascii="LatoRegular" w:eastAsia="돋움" w:hAnsi="LatoRegular" w:hint="eastAsia"/>
          <w:vanish/>
          <w:color w:val="111111"/>
          <w:sz w:val="20"/>
          <w:szCs w:val="20"/>
        </w:rPr>
      </w:pPr>
      <w:r>
        <w:rPr>
          <w:rFonts w:ascii="LatoRegular" w:eastAsia="돋움" w:hAnsi="LatoRegular" w:hint="eastAsia"/>
          <w:noProof/>
          <w:vanish/>
          <w:color w:val="111111"/>
          <w:sz w:val="20"/>
          <w:szCs w:val="20"/>
        </w:rPr>
        <w:drawing>
          <wp:inline distT="0" distB="0" distL="0" distR="0" wp14:anchorId="4CDDF19F" wp14:editId="798B40AB">
            <wp:extent cx="190500" cy="1905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a:stretch>
                  </pic:blipFill>
                  <pic:spPr bwMode="auto">
                    <a:xfrm>
                      <a:off x="0" y="0"/>
                      <a:ext cx="190500" cy="190500"/>
                    </a:xfrm>
                    <a:prstGeom prst="rect">
                      <a:avLst/>
                    </a:prstGeom>
                    <a:noFill/>
                    <a:ln>
                      <a:noFill/>
                    </a:ln>
                  </pic:spPr>
                </pic:pic>
              </a:graphicData>
            </a:graphic>
          </wp:inline>
        </w:drawing>
      </w:r>
    </w:p>
    <w:p w14:paraId="21CF3972" w14:textId="77777777" w:rsidR="000A5564" w:rsidRDefault="00CF77BF" w:rsidP="00936E88">
      <w:pPr>
        <w:shd w:val="clear" w:color="auto" w:fill="FFFFFF"/>
        <w:spacing w:line="270" w:lineRule="atLeast"/>
        <w:ind w:rightChars="412" w:right="989"/>
        <w:divId w:val="178274123"/>
        <w:rPr>
          <w:rFonts w:ascii="LatoRegular" w:eastAsia="돋움" w:hAnsi="LatoRegular" w:hint="eastAsia"/>
          <w:vanish/>
          <w:color w:val="111111"/>
          <w:sz w:val="20"/>
          <w:szCs w:val="20"/>
        </w:rPr>
      </w:pPr>
      <w:r>
        <w:rPr>
          <w:rFonts w:ascii="LatoRegular" w:eastAsia="돋움" w:hAnsi="LatoRegular"/>
          <w:vanish/>
          <w:color w:val="111111"/>
          <w:sz w:val="20"/>
          <w:szCs w:val="20"/>
        </w:rPr>
        <w:t>One more step to go before you start torrenting!</w:t>
      </w:r>
    </w:p>
    <w:p w14:paraId="25DB88C2" w14:textId="77777777" w:rsidR="000A5564" w:rsidRDefault="00CF77BF" w:rsidP="00936E88">
      <w:pPr>
        <w:shd w:val="clear" w:color="auto" w:fill="FFFFFF"/>
        <w:wordWrap w:val="0"/>
        <w:spacing w:line="270" w:lineRule="atLeast"/>
        <w:ind w:rightChars="412" w:right="989"/>
        <w:divId w:val="978068828"/>
        <w:rPr>
          <w:rFonts w:ascii="LatoRegular" w:eastAsia="돋움" w:hAnsi="LatoRegular" w:hint="eastAsia"/>
          <w:vanish/>
          <w:color w:val="333333"/>
          <w:sz w:val="21"/>
          <w:szCs w:val="21"/>
        </w:rPr>
      </w:pPr>
      <w:r>
        <w:rPr>
          <w:rFonts w:ascii="LatoRegular" w:eastAsia="돋움" w:hAnsi="LatoRegular"/>
          <w:vanish/>
          <w:color w:val="333333"/>
          <w:sz w:val="21"/>
          <w:szCs w:val="21"/>
        </w:rPr>
        <w:t>This extension can sync results with BitTorrent and/or uTorrent for instant downloading.</w:t>
      </w:r>
    </w:p>
    <w:p w14:paraId="721A32BF" w14:textId="77777777" w:rsidR="000A5564" w:rsidRDefault="00CF77BF" w:rsidP="00936E88">
      <w:pPr>
        <w:shd w:val="clear" w:color="auto" w:fill="FFFFFF"/>
        <w:wordWrap w:val="0"/>
        <w:spacing w:line="270" w:lineRule="atLeast"/>
        <w:ind w:rightChars="412" w:right="989"/>
        <w:divId w:val="978068828"/>
        <w:rPr>
          <w:rFonts w:ascii="LatoRegular" w:eastAsia="돋움" w:hAnsi="LatoRegular" w:hint="eastAsia"/>
          <w:vanish/>
          <w:color w:val="333333"/>
          <w:sz w:val="21"/>
          <w:szCs w:val="21"/>
        </w:rPr>
      </w:pPr>
      <w:r>
        <w:rPr>
          <w:rFonts w:ascii="LatoRegular" w:eastAsia="돋움" w:hAnsi="LatoRegular"/>
          <w:vanish/>
          <w:color w:val="333333"/>
          <w:sz w:val="21"/>
          <w:szCs w:val="21"/>
        </w:rPr>
        <w:t>To activate this feature, please click on the button below, and then on the Chrome message to activate the 'Messaging Permission'.</w:t>
      </w:r>
    </w:p>
    <w:p w14:paraId="7219B308" w14:textId="77777777" w:rsidR="000A5564" w:rsidRDefault="00CF77BF" w:rsidP="00936E88">
      <w:pPr>
        <w:shd w:val="clear" w:color="auto" w:fill="FFFFFF"/>
        <w:spacing w:line="270" w:lineRule="atLeast"/>
        <w:ind w:rightChars="412" w:right="989"/>
        <w:divId w:val="978068828"/>
        <w:rPr>
          <w:rFonts w:ascii="LatoRegular" w:eastAsia="돋움" w:hAnsi="LatoRegular" w:hint="eastAsia"/>
          <w:vanish/>
          <w:color w:val="111111"/>
          <w:sz w:val="20"/>
          <w:szCs w:val="20"/>
        </w:rPr>
      </w:pPr>
      <w:r>
        <w:rPr>
          <w:rFonts w:ascii="LatoRegular" w:eastAsia="돋움" w:hAnsi="LatoRegular"/>
          <w:vanish/>
          <w:color w:val="111111"/>
          <w:sz w:val="20"/>
          <w:szCs w:val="20"/>
        </w:rPr>
        <w:t>Activate Messaging Permission</w:t>
      </w:r>
    </w:p>
    <w:p w14:paraId="5EF63E9A" w14:textId="77777777" w:rsidR="000A5564" w:rsidRDefault="00CF77BF" w:rsidP="00936E88">
      <w:pPr>
        <w:shd w:val="clear" w:color="auto" w:fill="FFFFFF"/>
        <w:spacing w:line="270" w:lineRule="atLeast"/>
        <w:ind w:rightChars="412" w:right="989"/>
        <w:divId w:val="302806864"/>
        <w:rPr>
          <w:rFonts w:ascii="LatoRegular" w:eastAsia="돋움" w:hAnsi="LatoRegular" w:hint="eastAsia"/>
          <w:vanish/>
          <w:color w:val="111111"/>
          <w:sz w:val="20"/>
          <w:szCs w:val="20"/>
        </w:rPr>
      </w:pPr>
      <w:r>
        <w:rPr>
          <w:rFonts w:ascii="LatoRegular" w:eastAsia="돋움" w:hAnsi="LatoRegular" w:hint="eastAsia"/>
          <w:noProof/>
          <w:vanish/>
          <w:color w:val="111111"/>
          <w:sz w:val="20"/>
          <w:szCs w:val="20"/>
        </w:rPr>
        <w:drawing>
          <wp:inline distT="0" distB="0" distL="0" distR="0" wp14:anchorId="6E3CCD24" wp14:editId="2D96C302">
            <wp:extent cx="190500" cy="1905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a:stretch>
                  </pic:blipFill>
                  <pic:spPr bwMode="auto">
                    <a:xfrm>
                      <a:off x="0" y="0"/>
                      <a:ext cx="190500" cy="190500"/>
                    </a:xfrm>
                    <a:prstGeom prst="rect">
                      <a:avLst/>
                    </a:prstGeom>
                    <a:noFill/>
                    <a:ln>
                      <a:noFill/>
                    </a:ln>
                  </pic:spPr>
                </pic:pic>
              </a:graphicData>
            </a:graphic>
          </wp:inline>
        </w:drawing>
      </w:r>
    </w:p>
    <w:p w14:paraId="27CC8E29" w14:textId="77777777" w:rsidR="000A5564" w:rsidRDefault="00CF77BF" w:rsidP="00936E88">
      <w:pPr>
        <w:shd w:val="clear" w:color="auto" w:fill="FFFFFF"/>
        <w:spacing w:line="270" w:lineRule="atLeast"/>
        <w:ind w:rightChars="412" w:right="989"/>
        <w:divId w:val="1216046941"/>
        <w:rPr>
          <w:rFonts w:ascii="LatoRegular" w:eastAsia="돋움" w:hAnsi="LatoRegular" w:hint="eastAsia"/>
          <w:vanish/>
          <w:color w:val="111111"/>
          <w:sz w:val="20"/>
          <w:szCs w:val="20"/>
        </w:rPr>
      </w:pPr>
      <w:r>
        <w:rPr>
          <w:rFonts w:ascii="LatoRegular" w:eastAsia="돋움" w:hAnsi="LatoRegular"/>
          <w:vanish/>
          <w:color w:val="111111"/>
          <w:sz w:val="20"/>
          <w:szCs w:val="20"/>
        </w:rPr>
        <w:t>Syncing...</w:t>
      </w:r>
    </w:p>
    <w:p w14:paraId="6D768A2B" w14:textId="77777777" w:rsidR="000A5564" w:rsidRDefault="00CF77BF" w:rsidP="00936E88">
      <w:pPr>
        <w:shd w:val="clear" w:color="auto" w:fill="FFFFFF"/>
        <w:wordWrap w:val="0"/>
        <w:spacing w:line="270" w:lineRule="atLeast"/>
        <w:ind w:rightChars="412" w:right="989"/>
        <w:divId w:val="302806864"/>
        <w:rPr>
          <w:rFonts w:ascii="LatoRegular" w:eastAsia="돋움" w:hAnsi="LatoRegular" w:hint="eastAsia"/>
          <w:vanish/>
          <w:color w:val="333333"/>
          <w:sz w:val="21"/>
          <w:szCs w:val="21"/>
        </w:rPr>
      </w:pPr>
      <w:r>
        <w:rPr>
          <w:rFonts w:ascii="LatoRegular" w:eastAsia="돋움" w:hAnsi="LatoRegular"/>
          <w:vanish/>
          <w:color w:val="333333"/>
          <w:sz w:val="21"/>
          <w:szCs w:val="21"/>
        </w:rPr>
        <w:t>Please allow Messaging Permissions in the proceeding Chrome message.</w:t>
      </w:r>
    </w:p>
    <w:p w14:paraId="779F7433" w14:textId="77777777" w:rsidR="000A5564" w:rsidRDefault="00CF77BF" w:rsidP="00936E88">
      <w:pPr>
        <w:shd w:val="clear" w:color="auto" w:fill="FFFFFF"/>
        <w:spacing w:line="270" w:lineRule="atLeast"/>
        <w:ind w:rightChars="412" w:right="989"/>
        <w:divId w:val="686251152"/>
        <w:rPr>
          <w:rFonts w:ascii="LatoRegular" w:eastAsia="돋움" w:hAnsi="LatoRegular" w:hint="eastAsia"/>
          <w:vanish/>
          <w:color w:val="111111"/>
          <w:sz w:val="20"/>
          <w:szCs w:val="20"/>
        </w:rPr>
      </w:pPr>
      <w:r>
        <w:rPr>
          <w:rFonts w:ascii="LatoRegular" w:eastAsia="돋움" w:hAnsi="LatoRegular" w:hint="eastAsia"/>
          <w:noProof/>
          <w:vanish/>
          <w:color w:val="111111"/>
          <w:sz w:val="20"/>
          <w:szCs w:val="20"/>
        </w:rPr>
        <w:drawing>
          <wp:inline distT="0" distB="0" distL="0" distR="0" wp14:anchorId="0BC3F0FB" wp14:editId="77008B12">
            <wp:extent cx="609600" cy="6096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a:stretch>
                      <a:fillRect/>
                    </a:stretch>
                  </pic:blipFill>
                  <pic:spPr bwMode="auto">
                    <a:xfrm>
                      <a:off x="0" y="0"/>
                      <a:ext cx="609600" cy="609600"/>
                    </a:xfrm>
                    <a:prstGeom prst="rect">
                      <a:avLst/>
                    </a:prstGeom>
                    <a:noFill/>
                    <a:ln>
                      <a:noFill/>
                    </a:ln>
                  </pic:spPr>
                </pic:pic>
              </a:graphicData>
            </a:graphic>
          </wp:inline>
        </w:drawing>
      </w:r>
    </w:p>
    <w:p w14:paraId="3B39CDFA" w14:textId="77777777" w:rsidR="000A5564" w:rsidRDefault="00CF77BF" w:rsidP="00936E88">
      <w:pPr>
        <w:shd w:val="clear" w:color="auto" w:fill="FFFFFF"/>
        <w:spacing w:line="270" w:lineRule="atLeast"/>
        <w:ind w:rightChars="412" w:right="989"/>
        <w:divId w:val="1931153944"/>
        <w:rPr>
          <w:rFonts w:ascii="LatoRegular" w:eastAsia="돋움" w:hAnsi="LatoRegular" w:hint="eastAsia"/>
          <w:vanish/>
          <w:color w:val="111111"/>
          <w:sz w:val="20"/>
          <w:szCs w:val="20"/>
        </w:rPr>
      </w:pPr>
      <w:r>
        <w:rPr>
          <w:rFonts w:ascii="LatoRegular" w:eastAsia="돋움" w:hAnsi="LatoRegular"/>
          <w:vanish/>
          <w:color w:val="111111"/>
          <w:sz w:val="20"/>
          <w:szCs w:val="20"/>
        </w:rPr>
        <w:t>Sync Complete</w:t>
      </w:r>
    </w:p>
    <w:p w14:paraId="339FB6A1" w14:textId="77777777" w:rsidR="000A5564" w:rsidRDefault="00CF77BF" w:rsidP="00936E88">
      <w:pPr>
        <w:shd w:val="clear" w:color="auto" w:fill="FFFFFF"/>
        <w:wordWrap w:val="0"/>
        <w:spacing w:line="270" w:lineRule="atLeast"/>
        <w:ind w:rightChars="412" w:right="989"/>
        <w:divId w:val="686251152"/>
        <w:rPr>
          <w:rFonts w:ascii="LatoRegular" w:eastAsia="돋움" w:hAnsi="LatoRegular" w:hint="eastAsia"/>
          <w:vanish/>
          <w:color w:val="333333"/>
          <w:sz w:val="21"/>
          <w:szCs w:val="21"/>
        </w:rPr>
      </w:pPr>
      <w:r>
        <w:rPr>
          <w:rFonts w:ascii="LatoRegular" w:eastAsia="돋움" w:hAnsi="LatoRegular"/>
          <w:vanish/>
          <w:color w:val="333333"/>
          <w:sz w:val="21"/>
          <w:szCs w:val="21"/>
        </w:rPr>
        <w:t>You have successfully activated the “Messaging Permission” feature. All your search results will sync with BitTorrent and/or uTorrent.</w:t>
      </w:r>
    </w:p>
    <w:p w14:paraId="112E0AEB" w14:textId="77777777" w:rsidR="000A5564" w:rsidRDefault="00CF77BF" w:rsidP="00936E88">
      <w:pPr>
        <w:shd w:val="clear" w:color="auto" w:fill="FFFFFF"/>
        <w:spacing w:line="270" w:lineRule="atLeast"/>
        <w:ind w:rightChars="412" w:right="989"/>
        <w:divId w:val="1665887638"/>
        <w:rPr>
          <w:rFonts w:ascii="LatoRegular" w:eastAsia="돋움" w:hAnsi="LatoRegular" w:hint="eastAsia"/>
          <w:vanish/>
          <w:color w:val="111111"/>
          <w:sz w:val="20"/>
          <w:szCs w:val="20"/>
        </w:rPr>
      </w:pPr>
      <w:r>
        <w:rPr>
          <w:rFonts w:ascii="LatoRegular" w:eastAsia="돋움" w:hAnsi="LatoRegular" w:hint="eastAsia"/>
          <w:noProof/>
          <w:vanish/>
          <w:color w:val="111111"/>
          <w:sz w:val="20"/>
          <w:szCs w:val="20"/>
        </w:rPr>
        <w:drawing>
          <wp:inline distT="0" distB="0" distL="0" distR="0" wp14:anchorId="6AE43316" wp14:editId="4F88D571">
            <wp:extent cx="609600" cy="60960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a:stretch>
                      <a:fillRect/>
                    </a:stretch>
                  </pic:blipFill>
                  <pic:spPr bwMode="auto">
                    <a:xfrm>
                      <a:off x="0" y="0"/>
                      <a:ext cx="609600" cy="609600"/>
                    </a:xfrm>
                    <a:prstGeom prst="rect">
                      <a:avLst/>
                    </a:prstGeom>
                    <a:noFill/>
                    <a:ln>
                      <a:noFill/>
                    </a:ln>
                  </pic:spPr>
                </pic:pic>
              </a:graphicData>
            </a:graphic>
          </wp:inline>
        </w:drawing>
      </w:r>
    </w:p>
    <w:p w14:paraId="2E659757" w14:textId="77777777" w:rsidR="000A5564" w:rsidRDefault="00CF77BF" w:rsidP="00936E88">
      <w:pPr>
        <w:shd w:val="clear" w:color="auto" w:fill="FFFFFF"/>
        <w:spacing w:line="270" w:lineRule="atLeast"/>
        <w:ind w:rightChars="412" w:right="989"/>
        <w:divId w:val="1183126041"/>
        <w:rPr>
          <w:rFonts w:ascii="LatoRegular" w:eastAsia="돋움" w:hAnsi="LatoRegular" w:hint="eastAsia"/>
          <w:vanish/>
          <w:color w:val="111111"/>
          <w:sz w:val="20"/>
          <w:szCs w:val="20"/>
        </w:rPr>
      </w:pPr>
      <w:r>
        <w:rPr>
          <w:rFonts w:ascii="LatoRegular" w:eastAsia="돋움" w:hAnsi="LatoRegular"/>
          <w:vanish/>
          <w:color w:val="111111"/>
          <w:sz w:val="20"/>
          <w:szCs w:val="20"/>
        </w:rPr>
        <w:t>Enter License Key</w:t>
      </w:r>
    </w:p>
    <w:p w14:paraId="0A6BA067" w14:textId="77777777" w:rsidR="000A5564" w:rsidRDefault="00CF77BF" w:rsidP="00936E88">
      <w:pPr>
        <w:shd w:val="clear" w:color="auto" w:fill="FFFFFF"/>
        <w:wordWrap w:val="0"/>
        <w:spacing w:line="270" w:lineRule="atLeast"/>
        <w:ind w:rightChars="412" w:right="989"/>
        <w:divId w:val="1665887638"/>
        <w:rPr>
          <w:rFonts w:ascii="LatoRegular" w:eastAsia="돋움" w:hAnsi="LatoRegular" w:hint="eastAsia"/>
          <w:vanish/>
          <w:color w:val="333333"/>
          <w:sz w:val="21"/>
          <w:szCs w:val="21"/>
        </w:rPr>
      </w:pPr>
      <w:r>
        <w:rPr>
          <w:rFonts w:ascii="LatoRegular" w:eastAsia="돋움" w:hAnsi="LatoRegular"/>
          <w:vanish/>
          <w:color w:val="333333"/>
          <w:sz w:val="21"/>
          <w:szCs w:val="21"/>
        </w:rPr>
        <w:t>Enter your license key and click on the activate button to start using µTorrent Web Pro.</w:t>
      </w:r>
    </w:p>
    <w:p w14:paraId="5DF540F2" w14:textId="5CCAA95F" w:rsidR="000A5564" w:rsidRDefault="00CF77BF" w:rsidP="00936E88">
      <w:pPr>
        <w:shd w:val="clear" w:color="auto" w:fill="FFFFFF"/>
        <w:spacing w:line="270" w:lineRule="atLeast"/>
        <w:ind w:rightChars="412" w:right="989"/>
        <w:divId w:val="1665887638"/>
        <w:rPr>
          <w:rFonts w:ascii="LatoRegular" w:eastAsia="돋움" w:hAnsi="LatoRegular" w:hint="eastAsia"/>
          <w:vanish/>
          <w:color w:val="111111"/>
          <w:sz w:val="20"/>
          <w:szCs w:val="20"/>
        </w:rPr>
      </w:pPr>
      <w:r>
        <w:rPr>
          <w:rFonts w:ascii="LatoRegular" w:eastAsia="돋움" w:hAnsi="LatoRegular" w:hint="eastAsia"/>
          <w:vanish/>
          <w:color w:val="111111"/>
          <w:szCs w:val="20"/>
        </w:rPr>
        <w:object w:dxaOrig="225" w:dyaOrig="225" w14:anchorId="4F713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05pt;height:18.25pt" o:ole="">
            <v:imagedata r:id="rId14" o:title=""/>
          </v:shape>
          <w:control r:id="rId15" w:name="DefaultOcxName63" w:shapeid="_x0000_i1029"/>
        </w:object>
      </w:r>
    </w:p>
    <w:p w14:paraId="24C9603A" w14:textId="77777777" w:rsidR="000A5564" w:rsidRDefault="00CF77BF" w:rsidP="00936E88">
      <w:pPr>
        <w:shd w:val="clear" w:color="auto" w:fill="FFFFFF"/>
        <w:spacing w:line="270" w:lineRule="atLeast"/>
        <w:ind w:rightChars="412" w:right="989"/>
        <w:divId w:val="1665887638"/>
        <w:rPr>
          <w:rFonts w:ascii="LatoRegular" w:eastAsia="돋움" w:hAnsi="LatoRegular" w:hint="eastAsia"/>
          <w:vanish/>
          <w:color w:val="111111"/>
          <w:sz w:val="20"/>
          <w:szCs w:val="20"/>
        </w:rPr>
      </w:pPr>
      <w:r>
        <w:rPr>
          <w:rFonts w:ascii="LatoRegular" w:eastAsia="돋움" w:hAnsi="LatoRegular"/>
          <w:vanish/>
          <w:color w:val="111111"/>
          <w:sz w:val="20"/>
          <w:szCs w:val="20"/>
        </w:rPr>
        <w:t>Activate</w:t>
      </w:r>
    </w:p>
    <w:p w14:paraId="5C7D6284" w14:textId="77777777" w:rsidR="000A5564" w:rsidRDefault="00CF77BF" w:rsidP="00936E88">
      <w:pPr>
        <w:shd w:val="clear" w:color="auto" w:fill="FFFFFF"/>
        <w:wordWrap w:val="0"/>
        <w:spacing w:line="270" w:lineRule="atLeast"/>
        <w:ind w:rightChars="412" w:right="989"/>
        <w:divId w:val="1665887638"/>
        <w:rPr>
          <w:rFonts w:ascii="LatoRegular" w:eastAsia="돋움" w:hAnsi="LatoRegular" w:hint="eastAsia"/>
          <w:vanish/>
          <w:color w:val="333333"/>
          <w:sz w:val="21"/>
          <w:szCs w:val="21"/>
        </w:rPr>
      </w:pPr>
      <w:r>
        <w:rPr>
          <w:rFonts w:ascii="LatoRegular" w:eastAsia="돋움" w:hAnsi="LatoRegular"/>
          <w:vanish/>
          <w:color w:val="333333"/>
          <w:sz w:val="21"/>
          <w:szCs w:val="21"/>
        </w:rPr>
        <w:t>Don't have a license key? Click here</w:t>
      </w:r>
    </w:p>
    <w:p w14:paraId="51394CCD" w14:textId="77777777" w:rsidR="000A5564" w:rsidRDefault="00CF77BF" w:rsidP="00936E88">
      <w:pPr>
        <w:shd w:val="clear" w:color="auto" w:fill="FFFFFF"/>
        <w:spacing w:line="270" w:lineRule="atLeast"/>
        <w:ind w:rightChars="412" w:right="989"/>
        <w:divId w:val="273366369"/>
        <w:rPr>
          <w:rFonts w:ascii="LatoRegular" w:eastAsia="돋움" w:hAnsi="LatoRegular" w:hint="eastAsia"/>
          <w:vanish/>
          <w:color w:val="111111"/>
          <w:sz w:val="20"/>
          <w:szCs w:val="20"/>
        </w:rPr>
      </w:pPr>
      <w:r>
        <w:rPr>
          <w:rFonts w:ascii="LatoRegular" w:eastAsia="돋움" w:hAnsi="LatoRegular" w:hint="eastAsia"/>
          <w:noProof/>
          <w:vanish/>
          <w:color w:val="111111"/>
          <w:sz w:val="20"/>
          <w:szCs w:val="20"/>
        </w:rPr>
        <w:drawing>
          <wp:inline distT="0" distB="0" distL="0" distR="0" wp14:anchorId="44BF91B9" wp14:editId="04463B8E">
            <wp:extent cx="609600" cy="60960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a:stretch>
                      <a:fillRect/>
                    </a:stretch>
                  </pic:blipFill>
                  <pic:spPr bwMode="auto">
                    <a:xfrm>
                      <a:off x="0" y="0"/>
                      <a:ext cx="609600" cy="609600"/>
                    </a:xfrm>
                    <a:prstGeom prst="rect">
                      <a:avLst/>
                    </a:prstGeom>
                    <a:noFill/>
                    <a:ln>
                      <a:noFill/>
                    </a:ln>
                  </pic:spPr>
                </pic:pic>
              </a:graphicData>
            </a:graphic>
          </wp:inline>
        </w:drawing>
      </w:r>
    </w:p>
    <w:p w14:paraId="1E442F10" w14:textId="77777777" w:rsidR="000A5564" w:rsidRDefault="00CF77BF" w:rsidP="00936E88">
      <w:pPr>
        <w:shd w:val="clear" w:color="auto" w:fill="FFFFFF"/>
        <w:spacing w:line="270" w:lineRule="atLeast"/>
        <w:ind w:rightChars="412" w:right="989"/>
        <w:divId w:val="1159927066"/>
        <w:rPr>
          <w:rFonts w:ascii="LatoRegular" w:eastAsia="돋움" w:hAnsi="LatoRegular" w:hint="eastAsia"/>
          <w:vanish/>
          <w:color w:val="111111"/>
          <w:sz w:val="20"/>
          <w:szCs w:val="20"/>
        </w:rPr>
      </w:pPr>
      <w:r>
        <w:rPr>
          <w:rFonts w:ascii="LatoRegular" w:eastAsia="돋움" w:hAnsi="LatoRegular"/>
          <w:vanish/>
          <w:color w:val="111111"/>
          <w:sz w:val="20"/>
          <w:szCs w:val="20"/>
        </w:rPr>
        <w:t>Happy Torrenting!</w:t>
      </w:r>
    </w:p>
    <w:p w14:paraId="38CE4371" w14:textId="77777777" w:rsidR="000A5564" w:rsidRDefault="00CF77BF" w:rsidP="00936E88">
      <w:pPr>
        <w:shd w:val="clear" w:color="auto" w:fill="FFFFFF"/>
        <w:wordWrap w:val="0"/>
        <w:spacing w:line="270" w:lineRule="atLeast"/>
        <w:ind w:rightChars="412" w:right="989"/>
        <w:divId w:val="273366369"/>
        <w:rPr>
          <w:rFonts w:ascii="LatoRegular" w:eastAsia="돋움" w:hAnsi="LatoRegular" w:hint="eastAsia"/>
          <w:vanish/>
          <w:color w:val="333333"/>
          <w:sz w:val="21"/>
          <w:szCs w:val="21"/>
        </w:rPr>
      </w:pPr>
      <w:r>
        <w:rPr>
          <w:rFonts w:ascii="LatoRegular" w:eastAsia="돋움" w:hAnsi="LatoRegular"/>
          <w:vanish/>
          <w:color w:val="333333"/>
          <w:sz w:val="21"/>
          <w:szCs w:val="21"/>
        </w:rPr>
        <w:t>You are now an active PRO user</w:t>
      </w:r>
    </w:p>
    <w:p w14:paraId="5BFE1C97" w14:textId="77777777" w:rsidR="000A5564" w:rsidRDefault="00CF77BF" w:rsidP="00936E88">
      <w:pPr>
        <w:shd w:val="clear" w:color="auto" w:fill="FFFFFF"/>
        <w:wordWrap w:val="0"/>
        <w:spacing w:line="270" w:lineRule="atLeast"/>
        <w:ind w:rightChars="412" w:right="989"/>
        <w:divId w:val="273366369"/>
        <w:rPr>
          <w:rFonts w:ascii="LatoRegular" w:eastAsia="돋움" w:hAnsi="LatoRegular" w:hint="eastAsia"/>
          <w:vanish/>
          <w:color w:val="333333"/>
          <w:sz w:val="21"/>
          <w:szCs w:val="21"/>
        </w:rPr>
      </w:pPr>
      <w:r>
        <w:rPr>
          <w:rFonts w:ascii="LatoRegular" w:eastAsia="돋움" w:hAnsi="LatoRegular"/>
          <w:vanish/>
          <w:color w:val="333333"/>
          <w:sz w:val="21"/>
          <w:szCs w:val="21"/>
        </w:rPr>
        <w:t xml:space="preserve">Your key is valid until </w:t>
      </w:r>
    </w:p>
    <w:p w14:paraId="3E9BC531" w14:textId="77777777" w:rsidR="000A5564" w:rsidRDefault="00CF77BF" w:rsidP="00936E88">
      <w:pPr>
        <w:shd w:val="clear" w:color="auto" w:fill="FFFFFF"/>
        <w:spacing w:line="270" w:lineRule="atLeast"/>
        <w:ind w:rightChars="412" w:right="989"/>
        <w:divId w:val="513112662"/>
        <w:rPr>
          <w:rFonts w:ascii="LatoRegular" w:eastAsia="돋움" w:hAnsi="LatoRegular" w:hint="eastAsia"/>
          <w:vanish/>
          <w:color w:val="111111"/>
          <w:sz w:val="20"/>
          <w:szCs w:val="20"/>
        </w:rPr>
      </w:pPr>
      <w:r>
        <w:rPr>
          <w:rFonts w:ascii="LatoRegular" w:eastAsia="돋움" w:hAnsi="LatoRegular" w:hint="eastAsia"/>
          <w:noProof/>
          <w:vanish/>
          <w:color w:val="111111"/>
          <w:sz w:val="20"/>
          <w:szCs w:val="20"/>
        </w:rPr>
        <w:drawing>
          <wp:inline distT="0" distB="0" distL="0" distR="0" wp14:anchorId="156765CB" wp14:editId="3AB8E0DB">
            <wp:extent cx="609600" cy="60960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a:stretch>
                      <a:fillRect/>
                    </a:stretch>
                  </pic:blipFill>
                  <pic:spPr bwMode="auto">
                    <a:xfrm>
                      <a:off x="0" y="0"/>
                      <a:ext cx="609600" cy="609600"/>
                    </a:xfrm>
                    <a:prstGeom prst="rect">
                      <a:avLst/>
                    </a:prstGeom>
                    <a:noFill/>
                    <a:ln>
                      <a:noFill/>
                    </a:ln>
                  </pic:spPr>
                </pic:pic>
              </a:graphicData>
            </a:graphic>
          </wp:inline>
        </w:drawing>
      </w:r>
    </w:p>
    <w:p w14:paraId="78E8B7B2" w14:textId="77777777" w:rsidR="000A5564" w:rsidRDefault="00CF77BF" w:rsidP="00936E88">
      <w:pPr>
        <w:shd w:val="clear" w:color="auto" w:fill="FFFFFF"/>
        <w:spacing w:line="270" w:lineRule="atLeast"/>
        <w:ind w:rightChars="412" w:right="989"/>
        <w:divId w:val="1343438606"/>
        <w:rPr>
          <w:rFonts w:ascii="LatoRegular" w:eastAsia="돋움" w:hAnsi="LatoRegular" w:hint="eastAsia"/>
          <w:vanish/>
          <w:color w:val="111111"/>
          <w:sz w:val="20"/>
          <w:szCs w:val="20"/>
        </w:rPr>
      </w:pPr>
      <w:r>
        <w:rPr>
          <w:rFonts w:ascii="LatoRegular" w:eastAsia="돋움" w:hAnsi="LatoRegular"/>
          <w:vanish/>
          <w:color w:val="111111"/>
          <w:sz w:val="20"/>
          <w:szCs w:val="20"/>
        </w:rPr>
        <w:t>Your license key has expired</w:t>
      </w:r>
    </w:p>
    <w:p w14:paraId="12DC3222" w14:textId="77777777" w:rsidR="000A5564" w:rsidRDefault="00CF77BF" w:rsidP="00936E88">
      <w:pPr>
        <w:shd w:val="clear" w:color="auto" w:fill="FFFFFF"/>
        <w:wordWrap w:val="0"/>
        <w:spacing w:line="270" w:lineRule="atLeast"/>
        <w:ind w:rightChars="412" w:right="989"/>
        <w:divId w:val="513112662"/>
        <w:rPr>
          <w:rFonts w:ascii="LatoRegular" w:eastAsia="돋움" w:hAnsi="LatoRegular" w:hint="eastAsia"/>
          <w:vanish/>
          <w:color w:val="333333"/>
          <w:sz w:val="21"/>
          <w:szCs w:val="21"/>
        </w:rPr>
      </w:pPr>
      <w:r>
        <w:rPr>
          <w:rFonts w:ascii="LatoRegular" w:eastAsia="돋움" w:hAnsi="LatoRegular"/>
          <w:vanish/>
          <w:color w:val="333333"/>
          <w:sz w:val="21"/>
          <w:szCs w:val="21"/>
        </w:rPr>
        <w:t>Looks like your license key has expired, to renew your PRO license key, please select a license type:</w:t>
      </w:r>
    </w:p>
    <w:p w14:paraId="247C0F9B" w14:textId="77777777" w:rsidR="000A5564" w:rsidRDefault="00D61F10" w:rsidP="00936E88">
      <w:pPr>
        <w:shd w:val="clear" w:color="auto" w:fill="FFFFFF"/>
        <w:spacing w:line="270" w:lineRule="atLeast"/>
        <w:ind w:rightChars="412" w:right="989"/>
        <w:divId w:val="513112662"/>
        <w:rPr>
          <w:rFonts w:ascii="LatoRegular" w:eastAsia="돋움" w:hAnsi="LatoRegular" w:hint="eastAsia"/>
          <w:vanish/>
          <w:color w:val="111111"/>
          <w:sz w:val="20"/>
          <w:szCs w:val="20"/>
        </w:rPr>
      </w:pPr>
      <w:hyperlink r:id="rId18" w:tgtFrame="_blank" w:history="1">
        <w:r w:rsidR="00CF77BF">
          <w:rPr>
            <w:rStyle w:val="a3"/>
            <w:rFonts w:ascii="LatoRegular" w:eastAsia="돋움" w:hAnsi="LatoRegular"/>
            <w:vanish/>
            <w:sz w:val="20"/>
            <w:szCs w:val="20"/>
          </w:rPr>
          <w:t>Buy Pro + VPN</w:t>
        </w:r>
      </w:hyperlink>
      <w:hyperlink r:id="rId19" w:tgtFrame="_blank" w:history="1">
        <w:r w:rsidR="00CF77BF">
          <w:rPr>
            <w:rStyle w:val="a3"/>
            <w:rFonts w:ascii="LatoRegular" w:eastAsia="돋움" w:hAnsi="LatoRegular"/>
            <w:vanish/>
            <w:sz w:val="20"/>
            <w:szCs w:val="20"/>
          </w:rPr>
          <w:t>Buy Pro</w:t>
        </w:r>
      </w:hyperlink>
    </w:p>
    <w:p w14:paraId="466F6B33" w14:textId="77777777" w:rsidR="000A5564" w:rsidRDefault="00CF77BF" w:rsidP="00936E88">
      <w:pPr>
        <w:shd w:val="clear" w:color="auto" w:fill="FFFFFF"/>
        <w:wordWrap w:val="0"/>
        <w:spacing w:line="270" w:lineRule="atLeast"/>
        <w:ind w:rightChars="412" w:right="989"/>
        <w:divId w:val="513112662"/>
        <w:rPr>
          <w:rFonts w:ascii="LatoRegular" w:eastAsia="돋움" w:hAnsi="LatoRegular" w:hint="eastAsia"/>
          <w:vanish/>
          <w:color w:val="333333"/>
          <w:sz w:val="21"/>
          <w:szCs w:val="21"/>
        </w:rPr>
      </w:pPr>
      <w:r>
        <w:rPr>
          <w:rFonts w:ascii="LatoRegular" w:eastAsia="돋움" w:hAnsi="LatoRegular"/>
          <w:vanish/>
          <w:color w:val="333333"/>
          <w:sz w:val="21"/>
          <w:szCs w:val="21"/>
        </w:rPr>
        <w:t>Already have a license key? Click here</w:t>
      </w:r>
    </w:p>
    <w:p w14:paraId="3B705EB7" w14:textId="77777777" w:rsidR="000A5564" w:rsidRDefault="00CF77BF" w:rsidP="00936E88">
      <w:pPr>
        <w:shd w:val="clear" w:color="auto" w:fill="FFFFFF"/>
        <w:spacing w:line="270" w:lineRule="atLeast"/>
        <w:ind w:rightChars="412" w:right="989"/>
        <w:divId w:val="1250696814"/>
        <w:rPr>
          <w:rFonts w:ascii="LatoRegular" w:eastAsia="돋움" w:hAnsi="LatoRegular" w:hint="eastAsia"/>
          <w:vanish/>
          <w:color w:val="111111"/>
          <w:sz w:val="20"/>
          <w:szCs w:val="20"/>
        </w:rPr>
      </w:pPr>
      <w:r>
        <w:rPr>
          <w:rFonts w:ascii="LatoRegular" w:eastAsia="돋움" w:hAnsi="LatoRegular" w:hint="eastAsia"/>
          <w:noProof/>
          <w:vanish/>
          <w:color w:val="111111"/>
          <w:sz w:val="20"/>
          <w:szCs w:val="20"/>
        </w:rPr>
        <w:drawing>
          <wp:inline distT="0" distB="0" distL="0" distR="0" wp14:anchorId="61970FAB" wp14:editId="7B40F25A">
            <wp:extent cx="609600" cy="60960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a:stretch>
                      <a:fillRect/>
                    </a:stretch>
                  </pic:blipFill>
                  <pic:spPr bwMode="auto">
                    <a:xfrm>
                      <a:off x="0" y="0"/>
                      <a:ext cx="609600" cy="609600"/>
                    </a:xfrm>
                    <a:prstGeom prst="rect">
                      <a:avLst/>
                    </a:prstGeom>
                    <a:noFill/>
                    <a:ln>
                      <a:noFill/>
                    </a:ln>
                  </pic:spPr>
                </pic:pic>
              </a:graphicData>
            </a:graphic>
          </wp:inline>
        </w:drawing>
      </w:r>
    </w:p>
    <w:p w14:paraId="60EE6E7E" w14:textId="77777777" w:rsidR="000A5564" w:rsidRDefault="00CF77BF" w:rsidP="00936E88">
      <w:pPr>
        <w:shd w:val="clear" w:color="auto" w:fill="FFFFFF"/>
        <w:spacing w:line="270" w:lineRule="atLeast"/>
        <w:ind w:rightChars="412" w:right="989"/>
        <w:divId w:val="1874149115"/>
        <w:rPr>
          <w:rFonts w:ascii="LatoRegular" w:eastAsia="돋움" w:hAnsi="LatoRegular" w:hint="eastAsia"/>
          <w:vanish/>
          <w:color w:val="111111"/>
          <w:sz w:val="20"/>
          <w:szCs w:val="20"/>
        </w:rPr>
      </w:pPr>
      <w:r>
        <w:rPr>
          <w:rFonts w:ascii="LatoRegular" w:eastAsia="돋움" w:hAnsi="LatoRegular"/>
          <w:vanish/>
          <w:color w:val="111111"/>
          <w:sz w:val="20"/>
          <w:szCs w:val="20"/>
        </w:rPr>
        <w:t>Pro User</w:t>
      </w:r>
    </w:p>
    <w:p w14:paraId="3611B3B6" w14:textId="77777777" w:rsidR="000A5564" w:rsidRDefault="00CF77BF" w:rsidP="00936E88">
      <w:pPr>
        <w:shd w:val="clear" w:color="auto" w:fill="FFFFFF"/>
        <w:wordWrap w:val="0"/>
        <w:spacing w:line="270" w:lineRule="atLeast"/>
        <w:ind w:rightChars="412" w:right="989"/>
        <w:divId w:val="1250696814"/>
        <w:rPr>
          <w:rFonts w:ascii="LatoRegular" w:eastAsia="돋움" w:hAnsi="LatoRegular" w:hint="eastAsia"/>
          <w:vanish/>
          <w:color w:val="333333"/>
          <w:sz w:val="21"/>
          <w:szCs w:val="21"/>
        </w:rPr>
      </w:pPr>
      <w:r>
        <w:rPr>
          <w:rFonts w:ascii="LatoRegular" w:eastAsia="돋움" w:hAnsi="LatoRegular"/>
          <w:vanish/>
          <w:color w:val="333333"/>
          <w:sz w:val="21"/>
          <w:szCs w:val="21"/>
        </w:rPr>
        <w:t xml:space="preserve">Your key is valid until </w:t>
      </w:r>
    </w:p>
    <w:p w14:paraId="60282216" w14:textId="77777777" w:rsidR="000A5564" w:rsidRDefault="00CF77BF" w:rsidP="00936E88">
      <w:pPr>
        <w:shd w:val="clear" w:color="auto" w:fill="FFFFFF"/>
        <w:wordWrap w:val="0"/>
        <w:spacing w:line="270" w:lineRule="atLeast"/>
        <w:ind w:rightChars="412" w:right="989"/>
        <w:divId w:val="1250696814"/>
        <w:rPr>
          <w:rFonts w:ascii="LatoRegular" w:eastAsia="돋움" w:hAnsi="LatoRegular" w:hint="eastAsia"/>
          <w:vanish/>
          <w:color w:val="333333"/>
          <w:sz w:val="21"/>
          <w:szCs w:val="21"/>
        </w:rPr>
      </w:pPr>
      <w:r>
        <w:rPr>
          <w:rFonts w:ascii="LatoRegular" w:eastAsia="돋움" w:hAnsi="LatoRegular"/>
          <w:vanish/>
          <w:color w:val="333333"/>
          <w:sz w:val="21"/>
          <w:szCs w:val="21"/>
        </w:rPr>
        <w:t>Your License Key:</w:t>
      </w:r>
    </w:p>
    <w:p w14:paraId="7EB07F14" w14:textId="77777777" w:rsidR="000A5564" w:rsidRDefault="00CF77BF" w:rsidP="00936E88">
      <w:pPr>
        <w:shd w:val="clear" w:color="auto" w:fill="FFFFFF"/>
        <w:wordWrap w:val="0"/>
        <w:spacing w:line="270" w:lineRule="atLeast"/>
        <w:ind w:rightChars="412" w:right="989"/>
        <w:divId w:val="1250696814"/>
        <w:rPr>
          <w:rFonts w:ascii="LatoRegular" w:eastAsia="돋움" w:hAnsi="LatoRegular" w:hint="eastAsia"/>
          <w:vanish/>
          <w:color w:val="333333"/>
          <w:sz w:val="21"/>
          <w:szCs w:val="21"/>
        </w:rPr>
      </w:pPr>
      <w:r>
        <w:rPr>
          <w:rFonts w:ascii="LatoRegular" w:eastAsia="돋움" w:hAnsi="LatoRegular"/>
          <w:vanish/>
          <w:color w:val="333333"/>
          <w:sz w:val="21"/>
          <w:szCs w:val="21"/>
        </w:rPr>
        <w:t>Switch back to Torrent Scanner Free?</w:t>
      </w:r>
    </w:p>
    <w:p w14:paraId="54082158" w14:textId="77777777" w:rsidR="000A5564" w:rsidRDefault="00CF77BF" w:rsidP="00936E88">
      <w:pPr>
        <w:shd w:val="clear" w:color="auto" w:fill="FFFFFF"/>
        <w:spacing w:line="270" w:lineRule="atLeast"/>
        <w:ind w:rightChars="412" w:right="989"/>
        <w:divId w:val="1250696814"/>
        <w:rPr>
          <w:rFonts w:ascii="LatoRegular" w:eastAsia="돋움" w:hAnsi="LatoRegular" w:hint="eastAsia"/>
          <w:vanish/>
          <w:color w:val="111111"/>
          <w:sz w:val="20"/>
          <w:szCs w:val="20"/>
        </w:rPr>
      </w:pPr>
      <w:r>
        <w:rPr>
          <w:rFonts w:ascii="LatoRegular" w:eastAsia="돋움" w:hAnsi="LatoRegular"/>
          <w:vanish/>
          <w:color w:val="111111"/>
          <w:sz w:val="20"/>
          <w:szCs w:val="20"/>
        </w:rPr>
        <w:t>Revert to Free Version</w:t>
      </w:r>
    </w:p>
    <w:p w14:paraId="56F40934" w14:textId="77777777" w:rsidR="000A5564" w:rsidRDefault="00CF77BF" w:rsidP="00936E88">
      <w:pPr>
        <w:shd w:val="clear" w:color="auto" w:fill="FFFFFF"/>
        <w:spacing w:line="270" w:lineRule="atLeast"/>
        <w:ind w:rightChars="412" w:right="989"/>
        <w:divId w:val="169417176"/>
        <w:rPr>
          <w:rFonts w:ascii="LatoRegular" w:eastAsia="돋움" w:hAnsi="LatoRegular" w:hint="eastAsia"/>
          <w:vanish/>
          <w:color w:val="111111"/>
          <w:sz w:val="20"/>
          <w:szCs w:val="20"/>
        </w:rPr>
      </w:pPr>
      <w:r>
        <w:rPr>
          <w:rFonts w:ascii="LatoRegular" w:eastAsia="돋움" w:hAnsi="LatoRegular" w:hint="eastAsia"/>
          <w:noProof/>
          <w:vanish/>
          <w:color w:val="111111"/>
          <w:sz w:val="20"/>
          <w:szCs w:val="20"/>
        </w:rPr>
        <w:drawing>
          <wp:inline distT="0" distB="0" distL="0" distR="0" wp14:anchorId="059E61BB" wp14:editId="2818004D">
            <wp:extent cx="190500" cy="19050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rcRect/>
                    <a:stretch>
                      <a:fillRect/>
                    </a:stretch>
                  </pic:blipFill>
                  <pic:spPr bwMode="auto">
                    <a:xfrm>
                      <a:off x="0" y="0"/>
                      <a:ext cx="190500" cy="190500"/>
                    </a:xfrm>
                    <a:prstGeom prst="rect">
                      <a:avLst/>
                    </a:prstGeom>
                    <a:noFill/>
                    <a:ln>
                      <a:noFill/>
                    </a:ln>
                  </pic:spPr>
                </pic:pic>
              </a:graphicData>
            </a:graphic>
          </wp:inline>
        </w:drawing>
      </w:r>
    </w:p>
    <w:p w14:paraId="6B1200BB" w14:textId="77777777" w:rsidR="000A5564" w:rsidRDefault="00CF77BF" w:rsidP="00936E88">
      <w:pPr>
        <w:shd w:val="clear" w:color="auto" w:fill="FFFFFF"/>
        <w:spacing w:line="270" w:lineRule="atLeast"/>
        <w:ind w:rightChars="412" w:right="989"/>
        <w:divId w:val="979924200"/>
        <w:rPr>
          <w:rFonts w:ascii="LatoRegular" w:eastAsia="돋움" w:hAnsi="LatoRegular" w:hint="eastAsia"/>
          <w:vanish/>
          <w:color w:val="111111"/>
          <w:sz w:val="20"/>
          <w:szCs w:val="20"/>
        </w:rPr>
      </w:pPr>
      <w:r>
        <w:rPr>
          <w:rFonts w:ascii="LatoRegular" w:eastAsia="돋움" w:hAnsi="LatoRegular"/>
          <w:vanish/>
          <w:color w:val="111111"/>
          <w:sz w:val="20"/>
          <w:szCs w:val="20"/>
        </w:rPr>
        <w:t>Feedback</w:t>
      </w:r>
    </w:p>
    <w:p w14:paraId="2CB2F4E7" w14:textId="77777777" w:rsidR="000A5564" w:rsidRDefault="00CF77BF" w:rsidP="00936E88">
      <w:pPr>
        <w:shd w:val="clear" w:color="auto" w:fill="FFFFFF"/>
        <w:wordWrap w:val="0"/>
        <w:spacing w:line="270" w:lineRule="atLeast"/>
        <w:ind w:rightChars="412" w:right="989"/>
        <w:divId w:val="169417176"/>
        <w:rPr>
          <w:rFonts w:ascii="LatoRegular" w:eastAsia="돋움" w:hAnsi="LatoRegular" w:hint="eastAsia"/>
          <w:vanish/>
          <w:color w:val="333333"/>
          <w:sz w:val="21"/>
          <w:szCs w:val="21"/>
        </w:rPr>
      </w:pPr>
      <w:r>
        <w:rPr>
          <w:rFonts w:ascii="LatoRegular" w:eastAsia="돋움" w:hAnsi="LatoRegular"/>
          <w:vanish/>
          <w:color w:val="333333"/>
          <w:sz w:val="21"/>
          <w:szCs w:val="21"/>
        </w:rPr>
        <w:t>Help us improve Torrent Scanner, send us comments, bugs, feedback, and suggestions.</w:t>
      </w:r>
    </w:p>
    <w:p w14:paraId="686A1C34" w14:textId="77777777" w:rsidR="000A5564" w:rsidRDefault="00CF77BF" w:rsidP="00936E88">
      <w:pPr>
        <w:shd w:val="clear" w:color="auto" w:fill="FFFFFF"/>
        <w:spacing w:line="270" w:lineRule="atLeast"/>
        <w:ind w:rightChars="412" w:right="989"/>
        <w:divId w:val="169417176"/>
        <w:rPr>
          <w:rFonts w:ascii="LatoRegular" w:eastAsia="돋움" w:hAnsi="LatoRegular" w:hint="eastAsia"/>
          <w:vanish/>
          <w:color w:val="111111"/>
          <w:sz w:val="20"/>
          <w:szCs w:val="20"/>
        </w:rPr>
      </w:pPr>
      <w:r>
        <w:rPr>
          <w:rFonts w:ascii="LatoRegular" w:eastAsia="돋움" w:hAnsi="LatoRegular"/>
          <w:vanish/>
          <w:color w:val="111111"/>
          <w:sz w:val="20"/>
          <w:szCs w:val="20"/>
        </w:rPr>
        <w:t>Send Feedback</w:t>
      </w:r>
    </w:p>
    <w:p w14:paraId="49C8F25F" w14:textId="77777777" w:rsidR="000A5564" w:rsidRDefault="00CF77BF" w:rsidP="00936E88">
      <w:pPr>
        <w:shd w:val="clear" w:color="auto" w:fill="FFFFFF"/>
        <w:spacing w:line="270" w:lineRule="atLeast"/>
        <w:ind w:rightChars="412" w:right="989"/>
        <w:divId w:val="1042441088"/>
        <w:rPr>
          <w:rFonts w:ascii="LatoRegular" w:eastAsia="돋움" w:hAnsi="LatoRegular" w:hint="eastAsia"/>
          <w:b/>
          <w:bCs/>
          <w:vanish/>
          <w:color w:val="111111"/>
        </w:rPr>
      </w:pPr>
      <w:r>
        <w:rPr>
          <w:rFonts w:ascii="LatoRegular" w:eastAsia="돋움" w:hAnsi="LatoRegular"/>
          <w:b/>
          <w:bCs/>
          <w:vanish/>
          <w:color w:val="111111"/>
        </w:rPr>
        <w:t>Settings</w:t>
      </w:r>
    </w:p>
    <w:p w14:paraId="3D070D8A" w14:textId="77777777" w:rsidR="000A5564" w:rsidRDefault="00CF77BF" w:rsidP="00936E88">
      <w:pPr>
        <w:shd w:val="clear" w:color="auto" w:fill="F7F7F7"/>
        <w:spacing w:line="300" w:lineRule="atLeast"/>
        <w:ind w:rightChars="412" w:right="989"/>
        <w:divId w:val="1273130718"/>
        <w:rPr>
          <w:rFonts w:ascii="LatoRegular" w:eastAsia="돋움" w:hAnsi="LatoRegular" w:hint="eastAsia"/>
          <w:b/>
          <w:bCs/>
          <w:vanish/>
          <w:color w:val="111111"/>
          <w:sz w:val="20"/>
          <w:szCs w:val="20"/>
        </w:rPr>
      </w:pPr>
      <w:r>
        <w:rPr>
          <w:rFonts w:ascii="LatoRegular" w:eastAsia="돋움" w:hAnsi="LatoRegular"/>
          <w:b/>
          <w:bCs/>
          <w:vanish/>
          <w:color w:val="111111"/>
          <w:sz w:val="20"/>
          <w:szCs w:val="20"/>
        </w:rPr>
        <w:t>FAQ</w:t>
      </w:r>
    </w:p>
    <w:p w14:paraId="529F379B" w14:textId="77777777" w:rsidR="000A5564" w:rsidRDefault="00CF77BF" w:rsidP="00936E88">
      <w:pPr>
        <w:pStyle w:val="faq-text1"/>
        <w:shd w:val="clear" w:color="auto" w:fill="FFFFFF"/>
        <w:spacing w:line="270" w:lineRule="atLeast"/>
        <w:ind w:rightChars="412" w:right="989"/>
        <w:divId w:val="1784425269"/>
        <w:rPr>
          <w:rFonts w:eastAsia="돋움" w:hint="eastAsia"/>
          <w:vanish/>
        </w:rPr>
      </w:pPr>
      <w:r>
        <w:rPr>
          <w:rFonts w:eastAsia="돋움"/>
          <w:vanish/>
        </w:rPr>
        <w:t xml:space="preserve">FAQ: </w:t>
      </w:r>
      <w:hyperlink r:id="rId22" w:tgtFrame="_blank" w:history="1">
        <w:r>
          <w:rPr>
            <w:rFonts w:eastAsia="돋움"/>
            <w:vanish/>
            <w:color w:val="0099FF"/>
          </w:rPr>
          <w:t>Click here</w:t>
        </w:r>
      </w:hyperlink>
    </w:p>
    <w:p w14:paraId="4125124B" w14:textId="77777777" w:rsidR="000A5564" w:rsidRDefault="00CF77BF" w:rsidP="00936E88">
      <w:pPr>
        <w:shd w:val="clear" w:color="auto" w:fill="F7F7F7"/>
        <w:spacing w:line="300" w:lineRule="atLeast"/>
        <w:ind w:rightChars="412" w:right="989"/>
        <w:divId w:val="714621501"/>
        <w:rPr>
          <w:rFonts w:ascii="LatoRegular" w:eastAsia="돋움" w:hAnsi="LatoRegular" w:hint="eastAsia"/>
          <w:b/>
          <w:bCs/>
          <w:vanish/>
          <w:color w:val="111111"/>
          <w:sz w:val="20"/>
          <w:szCs w:val="20"/>
        </w:rPr>
      </w:pPr>
      <w:r>
        <w:rPr>
          <w:rFonts w:ascii="LatoRegular" w:eastAsia="돋움" w:hAnsi="LatoRegular"/>
          <w:b/>
          <w:bCs/>
          <w:vanish/>
          <w:color w:val="111111"/>
          <w:sz w:val="20"/>
          <w:szCs w:val="20"/>
        </w:rPr>
        <w:t>Rate the extension</w:t>
      </w:r>
    </w:p>
    <w:p w14:paraId="463BB10B" w14:textId="77777777" w:rsidR="000A5564" w:rsidRDefault="00CF77BF" w:rsidP="00936E88">
      <w:pPr>
        <w:pStyle w:val="rate-text1"/>
        <w:shd w:val="clear" w:color="auto" w:fill="FFFFFF"/>
        <w:spacing w:line="270" w:lineRule="atLeast"/>
        <w:ind w:rightChars="412" w:right="989"/>
        <w:divId w:val="812255068"/>
        <w:rPr>
          <w:rFonts w:eastAsia="돋움" w:hint="eastAsia"/>
          <w:vanish/>
        </w:rPr>
      </w:pPr>
      <w:r>
        <w:rPr>
          <w:rFonts w:eastAsia="돋움"/>
          <w:vanish/>
        </w:rPr>
        <w:t>How did you like the extension experience?</w:t>
      </w:r>
    </w:p>
    <w:p w14:paraId="7B03DF1D" w14:textId="77777777" w:rsidR="000A5564" w:rsidRDefault="00CF77BF" w:rsidP="00936E88">
      <w:pPr>
        <w:shd w:val="clear" w:color="auto" w:fill="FFFFFF"/>
        <w:spacing w:line="270" w:lineRule="atLeast"/>
        <w:ind w:rightChars="412" w:right="989"/>
        <w:jc w:val="center"/>
        <w:divId w:val="812255068"/>
        <w:rPr>
          <w:rFonts w:ascii="LatoRegular" w:eastAsia="돋움" w:hAnsi="LatoRegular" w:hint="eastAsia"/>
          <w:vanish/>
          <w:color w:val="111111"/>
          <w:sz w:val="20"/>
          <w:szCs w:val="20"/>
        </w:rPr>
      </w:pPr>
      <w:r>
        <w:rPr>
          <w:rStyle w:val="rating-star2"/>
          <w:rFonts w:ascii="Segoe UI Symbol" w:eastAsia="돋움" w:hAnsi="Segoe UI Symbol" w:cs="Segoe UI Symbol"/>
          <w:vanish/>
        </w:rPr>
        <w:t>★★★★★</w:t>
      </w:r>
    </w:p>
    <w:p w14:paraId="5E935FDB" w14:textId="77777777" w:rsidR="000A5564" w:rsidRDefault="00CF77BF" w:rsidP="00936E88">
      <w:pPr>
        <w:shd w:val="clear" w:color="auto" w:fill="FFFFFF"/>
        <w:spacing w:line="270" w:lineRule="atLeast"/>
        <w:ind w:rightChars="412" w:right="989"/>
        <w:jc w:val="center"/>
        <w:divId w:val="812255068"/>
        <w:rPr>
          <w:rFonts w:ascii="LatoRegular" w:eastAsia="돋움" w:hAnsi="LatoRegular" w:hint="eastAsia"/>
          <w:vanish/>
          <w:color w:val="111111"/>
          <w:sz w:val="20"/>
          <w:szCs w:val="20"/>
        </w:rPr>
      </w:pPr>
      <w:r>
        <w:rPr>
          <w:rFonts w:ascii="LatoRegular" w:eastAsia="돋움" w:hAnsi="LatoRegular"/>
          <w:vanish/>
          <w:color w:val="111111"/>
          <w:sz w:val="20"/>
          <w:szCs w:val="20"/>
        </w:rPr>
        <w:t>Submit</w:t>
      </w:r>
    </w:p>
    <w:p w14:paraId="56D14C5E" w14:textId="77777777" w:rsidR="000A5564" w:rsidRDefault="00CF77BF" w:rsidP="00936E88">
      <w:pPr>
        <w:shd w:val="clear" w:color="auto" w:fill="F7F7F7"/>
        <w:spacing w:line="300" w:lineRule="atLeast"/>
        <w:ind w:rightChars="412" w:right="989"/>
        <w:divId w:val="1560288612"/>
        <w:rPr>
          <w:rFonts w:ascii="LatoRegular" w:eastAsia="돋움" w:hAnsi="LatoRegular" w:hint="eastAsia"/>
          <w:b/>
          <w:bCs/>
          <w:vanish/>
          <w:color w:val="111111"/>
          <w:sz w:val="20"/>
          <w:szCs w:val="20"/>
        </w:rPr>
      </w:pPr>
      <w:r>
        <w:rPr>
          <w:rFonts w:ascii="LatoRegular" w:eastAsia="돋움" w:hAnsi="LatoRegular"/>
          <w:b/>
          <w:bCs/>
          <w:vanish/>
          <w:color w:val="111111"/>
          <w:sz w:val="20"/>
          <w:szCs w:val="20"/>
        </w:rPr>
        <w:t>About</w:t>
      </w:r>
    </w:p>
    <w:p w14:paraId="366B9CFF" w14:textId="77777777" w:rsidR="000A5564" w:rsidRDefault="00CF77BF" w:rsidP="00936E88">
      <w:pPr>
        <w:shd w:val="clear" w:color="auto" w:fill="FFFFFF"/>
        <w:spacing w:line="270" w:lineRule="atLeast"/>
        <w:ind w:rightChars="412" w:right="989"/>
        <w:jc w:val="center"/>
        <w:divId w:val="633290262"/>
        <w:rPr>
          <w:rFonts w:ascii="LatoRegular" w:eastAsia="돋움" w:hAnsi="LatoRegular" w:hint="eastAsia"/>
          <w:b/>
          <w:bCs/>
          <w:vanish/>
          <w:color w:val="3E3E3E"/>
          <w:sz w:val="20"/>
          <w:szCs w:val="20"/>
        </w:rPr>
      </w:pPr>
      <w:r>
        <w:rPr>
          <w:rFonts w:ascii="LatoRegular" w:eastAsia="돋움" w:hAnsi="LatoRegular"/>
          <w:b/>
          <w:bCs/>
          <w:vanish/>
          <w:color w:val="3E3E3E"/>
          <w:sz w:val="20"/>
          <w:szCs w:val="20"/>
        </w:rPr>
        <w:t xml:space="preserve">Version 1.3.0 </w:t>
      </w:r>
      <w:r>
        <w:rPr>
          <w:rFonts w:ascii="LatoRegular" w:eastAsia="돋움" w:hAnsi="LatoRegular"/>
          <w:b/>
          <w:bCs/>
          <w:vanish/>
          <w:color w:val="3E3E3E"/>
          <w:sz w:val="20"/>
          <w:szCs w:val="20"/>
        </w:rPr>
        <w:br/>
      </w:r>
      <w:r>
        <w:rPr>
          <w:rFonts w:ascii="LatoRegular" w:eastAsia="돋움" w:hAnsi="LatoRegular"/>
          <w:b/>
          <w:bCs/>
          <w:vanish/>
          <w:color w:val="3E3E3E"/>
          <w:sz w:val="20"/>
          <w:szCs w:val="20"/>
        </w:rPr>
        <w:br/>
        <w:t>What's New</w:t>
      </w:r>
    </w:p>
    <w:p w14:paraId="5972BD39" w14:textId="77777777" w:rsidR="000A5564" w:rsidRDefault="00CF77BF" w:rsidP="00936E88">
      <w:pPr>
        <w:numPr>
          <w:ilvl w:val="0"/>
          <w:numId w:val="14"/>
        </w:numPr>
        <w:shd w:val="clear" w:color="auto" w:fill="FFFFFF"/>
        <w:spacing w:before="75" w:after="75" w:line="270" w:lineRule="atLeast"/>
        <w:ind w:rightChars="412" w:right="989"/>
        <w:jc w:val="center"/>
        <w:divId w:val="180977452"/>
        <w:rPr>
          <w:rFonts w:ascii="LatoRegular" w:eastAsia="돋움" w:hAnsi="LatoRegular" w:hint="eastAsia"/>
          <w:vanish/>
          <w:color w:val="898989"/>
          <w:sz w:val="18"/>
          <w:szCs w:val="18"/>
        </w:rPr>
      </w:pPr>
      <w:r>
        <w:rPr>
          <w:rFonts w:ascii="LatoRegular" w:eastAsia="돋움" w:hAnsi="LatoRegular"/>
          <w:vanish/>
          <w:color w:val="898989"/>
          <w:sz w:val="18"/>
          <w:szCs w:val="18"/>
        </w:rPr>
        <w:t>Experience a complete new User Interface of the extension. It is enhanced and user friendly now.</w:t>
      </w:r>
    </w:p>
    <w:p w14:paraId="21D224B3" w14:textId="77777777" w:rsidR="000A5564" w:rsidRDefault="00CF77BF" w:rsidP="00936E88">
      <w:pPr>
        <w:numPr>
          <w:ilvl w:val="0"/>
          <w:numId w:val="14"/>
        </w:numPr>
        <w:shd w:val="clear" w:color="auto" w:fill="FFFFFF"/>
        <w:spacing w:before="75" w:after="75" w:line="270" w:lineRule="atLeast"/>
        <w:ind w:rightChars="412" w:right="989"/>
        <w:jc w:val="center"/>
        <w:divId w:val="180977452"/>
        <w:rPr>
          <w:rFonts w:ascii="LatoRegular" w:eastAsia="돋움" w:hAnsi="LatoRegular" w:hint="eastAsia"/>
          <w:vanish/>
          <w:color w:val="898989"/>
          <w:sz w:val="18"/>
          <w:szCs w:val="18"/>
        </w:rPr>
      </w:pPr>
      <w:r>
        <w:rPr>
          <w:rFonts w:ascii="LatoRegular" w:eastAsia="돋움" w:hAnsi="LatoRegular"/>
          <w:vanish/>
          <w:color w:val="898989"/>
          <w:sz w:val="18"/>
          <w:szCs w:val="18"/>
        </w:rPr>
        <w:t>Squashed some bugs.</w:t>
      </w:r>
    </w:p>
    <w:p w14:paraId="15D6BD93" w14:textId="77777777" w:rsidR="000A5564" w:rsidRDefault="00CF77BF" w:rsidP="00936E88">
      <w:pPr>
        <w:shd w:val="clear" w:color="auto" w:fill="F7F7F7"/>
        <w:spacing w:line="300" w:lineRule="atLeast"/>
        <w:ind w:rightChars="412" w:right="989"/>
        <w:divId w:val="1675380527"/>
        <w:rPr>
          <w:rFonts w:ascii="LatoRegular" w:eastAsia="돋움" w:hAnsi="LatoRegular" w:hint="eastAsia"/>
          <w:b/>
          <w:bCs/>
          <w:vanish/>
          <w:color w:val="111111"/>
          <w:sz w:val="20"/>
          <w:szCs w:val="20"/>
        </w:rPr>
      </w:pPr>
      <w:r>
        <w:rPr>
          <w:rFonts w:ascii="LatoRegular" w:eastAsia="돋움" w:hAnsi="LatoRegular"/>
          <w:b/>
          <w:bCs/>
          <w:vanish/>
          <w:color w:val="111111"/>
          <w:sz w:val="20"/>
          <w:szCs w:val="20"/>
        </w:rPr>
        <w:t>Privacy Policy</w:t>
      </w:r>
    </w:p>
    <w:p w14:paraId="6A335C02" w14:textId="77777777" w:rsidR="000A5564" w:rsidRDefault="00CF77BF" w:rsidP="00936E88">
      <w:pPr>
        <w:shd w:val="clear" w:color="auto" w:fill="FFFFFF"/>
        <w:spacing w:line="270" w:lineRule="atLeast"/>
        <w:ind w:rightChars="412" w:right="989"/>
        <w:divId w:val="1972126885"/>
        <w:rPr>
          <w:rFonts w:ascii="LatoRegular" w:eastAsia="돋움" w:hAnsi="LatoRegular" w:hint="eastAsia"/>
          <w:vanish/>
          <w:color w:val="898989"/>
          <w:sz w:val="18"/>
          <w:szCs w:val="18"/>
        </w:rPr>
      </w:pPr>
      <w:r>
        <w:rPr>
          <w:rFonts w:ascii="LatoRegular" w:eastAsia="돋움" w:hAnsi="LatoRegular"/>
          <w:vanish/>
          <w:color w:val="898989"/>
          <w:sz w:val="18"/>
          <w:szCs w:val="18"/>
        </w:rPr>
        <w:t>Adaware Software (7270356 Canada Inc.) is the operator of the Adaware products suites and related services (the “</w:t>
      </w:r>
      <w:r>
        <w:rPr>
          <w:rFonts w:ascii="LatoRegular" w:eastAsia="돋움" w:hAnsi="LatoRegular"/>
          <w:b/>
          <w:bCs/>
          <w:vanish/>
          <w:color w:val="898989"/>
          <w:sz w:val="18"/>
          <w:szCs w:val="18"/>
        </w:rPr>
        <w:t>Company</w:t>
      </w:r>
      <w:r>
        <w:rPr>
          <w:rFonts w:ascii="LatoRegular" w:eastAsia="돋움" w:hAnsi="LatoRegular"/>
          <w:vanish/>
          <w:color w:val="898989"/>
          <w:sz w:val="18"/>
          <w:szCs w:val="18"/>
        </w:rPr>
        <w:t>”, ”</w:t>
      </w:r>
      <w:r>
        <w:rPr>
          <w:rFonts w:ascii="LatoRegular" w:eastAsia="돋움" w:hAnsi="LatoRegular"/>
          <w:b/>
          <w:bCs/>
          <w:vanish/>
          <w:color w:val="898989"/>
          <w:sz w:val="18"/>
          <w:szCs w:val="18"/>
        </w:rPr>
        <w:t>we</w:t>
      </w:r>
      <w:r>
        <w:rPr>
          <w:rFonts w:ascii="LatoRegular" w:eastAsia="돋움" w:hAnsi="LatoRegular"/>
          <w:vanish/>
          <w:color w:val="898989"/>
          <w:sz w:val="18"/>
          <w:szCs w:val="18"/>
        </w:rPr>
        <w:t>” or “</w:t>
      </w:r>
      <w:r>
        <w:rPr>
          <w:rFonts w:ascii="LatoRegular" w:eastAsia="돋움" w:hAnsi="LatoRegular"/>
          <w:b/>
          <w:bCs/>
          <w:vanish/>
          <w:color w:val="898989"/>
          <w:sz w:val="18"/>
          <w:szCs w:val="18"/>
        </w:rPr>
        <w:t>us</w:t>
      </w:r>
      <w:r>
        <w:rPr>
          <w:rFonts w:ascii="LatoRegular" w:eastAsia="돋움" w:hAnsi="LatoRegular"/>
          <w:vanish/>
          <w:color w:val="898989"/>
          <w:sz w:val="18"/>
          <w:szCs w:val="18"/>
        </w:rPr>
        <w:t>”). We respect your privacy rights and we are committed to protecting them. This privacy policy (“</w:t>
      </w:r>
      <w:r>
        <w:rPr>
          <w:rFonts w:ascii="LatoRegular" w:eastAsia="돋움" w:hAnsi="LatoRegular"/>
          <w:b/>
          <w:bCs/>
          <w:vanish/>
          <w:color w:val="898989"/>
          <w:sz w:val="18"/>
          <w:szCs w:val="18"/>
        </w:rPr>
        <w:t>Privacy Policy</w:t>
      </w:r>
      <w:r>
        <w:rPr>
          <w:rFonts w:ascii="LatoRegular" w:eastAsia="돋움" w:hAnsi="LatoRegular"/>
          <w:vanish/>
          <w:color w:val="898989"/>
          <w:sz w:val="18"/>
          <w:szCs w:val="18"/>
        </w:rPr>
        <w:t>” or simply “</w:t>
      </w:r>
      <w:r>
        <w:rPr>
          <w:rFonts w:ascii="LatoRegular" w:eastAsia="돋움" w:hAnsi="LatoRegular"/>
          <w:b/>
          <w:bCs/>
          <w:vanish/>
          <w:color w:val="898989"/>
          <w:sz w:val="18"/>
          <w:szCs w:val="18"/>
        </w:rPr>
        <w:t>policy</w:t>
      </w:r>
      <w:r>
        <w:rPr>
          <w:rFonts w:ascii="LatoRegular" w:eastAsia="돋움" w:hAnsi="LatoRegular"/>
          <w:vanish/>
          <w:color w:val="898989"/>
          <w:sz w:val="18"/>
          <w:szCs w:val="18"/>
        </w:rPr>
        <w:t>”) governs our products, services and websites that link to this Privacy Policy, and describes our practices of processing data from you. By “</w:t>
      </w:r>
      <w:r>
        <w:rPr>
          <w:rFonts w:ascii="LatoRegular" w:eastAsia="돋움" w:hAnsi="LatoRegular"/>
          <w:b/>
          <w:bCs/>
          <w:vanish/>
          <w:color w:val="898989"/>
          <w:sz w:val="18"/>
          <w:szCs w:val="18"/>
        </w:rPr>
        <w:t>you</w:t>
      </w:r>
      <w:r>
        <w:rPr>
          <w:rFonts w:ascii="LatoRegular" w:eastAsia="돋움" w:hAnsi="LatoRegular"/>
          <w:vanish/>
          <w:color w:val="898989"/>
          <w:sz w:val="18"/>
          <w:szCs w:val="18"/>
        </w:rPr>
        <w:t>”, we refer to either or all of the following: (i) visitors to our websites that links to this Privacy Policy (“</w:t>
      </w:r>
      <w:r>
        <w:rPr>
          <w:rFonts w:ascii="LatoRegular" w:eastAsia="돋움" w:hAnsi="LatoRegular"/>
          <w:b/>
          <w:bCs/>
          <w:vanish/>
          <w:color w:val="898989"/>
          <w:sz w:val="18"/>
          <w:szCs w:val="18"/>
        </w:rPr>
        <w:t>Visitor</w:t>
      </w:r>
      <w:r>
        <w:rPr>
          <w:rFonts w:ascii="LatoRegular" w:eastAsia="돋움" w:hAnsi="LatoRegular"/>
          <w:vanish/>
          <w:color w:val="898989"/>
          <w:sz w:val="18"/>
          <w:szCs w:val="18"/>
        </w:rPr>
        <w:t>” and “</w:t>
      </w:r>
      <w:r>
        <w:rPr>
          <w:rFonts w:ascii="LatoRegular" w:eastAsia="돋움" w:hAnsi="LatoRegular"/>
          <w:b/>
          <w:bCs/>
          <w:vanish/>
          <w:color w:val="898989"/>
          <w:sz w:val="18"/>
          <w:szCs w:val="18"/>
        </w:rPr>
        <w:t>Website</w:t>
      </w:r>
      <w:r>
        <w:rPr>
          <w:rFonts w:ascii="LatoRegular" w:eastAsia="돋움" w:hAnsi="LatoRegular"/>
          <w:vanish/>
          <w:color w:val="898989"/>
          <w:sz w:val="18"/>
          <w:szCs w:val="18"/>
        </w:rPr>
        <w:t>”, respectively); (ii) our customers using our software products and Services (“</w:t>
      </w:r>
      <w:r>
        <w:rPr>
          <w:rFonts w:ascii="LatoRegular" w:eastAsia="돋움" w:hAnsi="LatoRegular"/>
          <w:b/>
          <w:bCs/>
          <w:vanish/>
          <w:color w:val="898989"/>
          <w:sz w:val="18"/>
          <w:szCs w:val="18"/>
        </w:rPr>
        <w:t>User</w:t>
      </w:r>
      <w:r>
        <w:rPr>
          <w:rFonts w:ascii="LatoRegular" w:eastAsia="돋움" w:hAnsi="LatoRegular"/>
          <w:vanish/>
          <w:color w:val="898989"/>
          <w:sz w:val="18"/>
          <w:szCs w:val="18"/>
        </w:rPr>
        <w:t xml:space="preserve">”); and (c) a business customer, a business partner that has a contractual relationship with us or a prospective customer that is yet to be engaged in a contract with us (“Business Customer”). Unless explicitly mentioned otherwise, the information in this Privacy Policy refers to any and all data subject types (“you” or “your’). </w:t>
      </w:r>
      <w:r>
        <w:rPr>
          <w:rFonts w:ascii="LatoRegular" w:eastAsia="돋움" w:hAnsi="LatoRegular"/>
          <w:vanish/>
          <w:color w:val="898989"/>
          <w:sz w:val="18"/>
          <w:szCs w:val="18"/>
        </w:rPr>
        <w:br/>
      </w:r>
      <w:r>
        <w:rPr>
          <w:rFonts w:ascii="LatoRegular" w:eastAsia="돋움" w:hAnsi="LatoRegular"/>
          <w:vanish/>
          <w:color w:val="898989"/>
          <w:sz w:val="18"/>
          <w:szCs w:val="18"/>
        </w:rPr>
        <w:br/>
        <w:t>For the purpose of this policy, the “</w:t>
      </w:r>
      <w:r>
        <w:rPr>
          <w:rFonts w:ascii="LatoRegular" w:eastAsia="돋움" w:hAnsi="LatoRegular"/>
          <w:b/>
          <w:bCs/>
          <w:vanish/>
          <w:color w:val="898989"/>
          <w:sz w:val="18"/>
          <w:szCs w:val="18"/>
        </w:rPr>
        <w:t>Service(s)</w:t>
      </w:r>
      <w:r>
        <w:rPr>
          <w:rFonts w:ascii="LatoRegular" w:eastAsia="돋움" w:hAnsi="LatoRegular"/>
          <w:vanish/>
          <w:color w:val="898989"/>
          <w:sz w:val="18"/>
          <w:szCs w:val="18"/>
        </w:rPr>
        <w:t xml:space="preserve">” shall include any software licensed by the Company, including features offered by or within the installed software or additional software scripts available therein (either downloaded from one of our websites, pre-installed on your device, downloaded through a third party website, obtained on a physical medium, or otherwise), or services provided through and/or on top such software, services offered on our websites, communication forums, support services, account operation, updates, enhancements, new features, premium support, extended guarantees, online version and free versions of a software or additional services or features as we ay make available from time to time. </w:t>
      </w:r>
      <w:r>
        <w:rPr>
          <w:rFonts w:ascii="LatoRegular" w:eastAsia="돋움" w:hAnsi="LatoRegular"/>
          <w:vanish/>
          <w:color w:val="898989"/>
          <w:sz w:val="18"/>
          <w:szCs w:val="18"/>
        </w:rPr>
        <w:br/>
      </w:r>
      <w:r>
        <w:rPr>
          <w:rFonts w:ascii="LatoRegular" w:eastAsia="돋움" w:hAnsi="LatoRegular"/>
          <w:vanish/>
          <w:color w:val="898989"/>
          <w:sz w:val="18"/>
          <w:szCs w:val="18"/>
        </w:rPr>
        <w:br/>
        <w:t xml:space="preserve">If you are a California resident, please also see our </w:t>
      </w:r>
      <w:hyperlink r:id="rId23" w:tgtFrame="_blank" w:history="1">
        <w:r>
          <w:rPr>
            <w:rFonts w:ascii="LatoRegular" w:eastAsia="돋움" w:hAnsi="LatoRegular"/>
            <w:vanish/>
            <w:color w:val="0099FF"/>
            <w:sz w:val="18"/>
            <w:szCs w:val="18"/>
          </w:rPr>
          <w:t>CCPA Notice</w:t>
        </w:r>
      </w:hyperlink>
      <w:r>
        <w:rPr>
          <w:rFonts w:ascii="LatoRegular" w:eastAsia="돋움" w:hAnsi="LatoRegular"/>
          <w:vanish/>
          <w:color w:val="898989"/>
          <w:sz w:val="18"/>
          <w:szCs w:val="18"/>
        </w:rPr>
        <w:t xml:space="preserve">. </w:t>
      </w:r>
      <w:r>
        <w:rPr>
          <w:rFonts w:ascii="LatoRegular" w:eastAsia="돋움" w:hAnsi="LatoRegular"/>
          <w:vanish/>
          <w:color w:val="898989"/>
          <w:sz w:val="18"/>
          <w:szCs w:val="18"/>
        </w:rPr>
        <w:br/>
      </w:r>
      <w:r>
        <w:rPr>
          <w:rFonts w:ascii="LatoRegular" w:eastAsia="돋움" w:hAnsi="LatoRegular"/>
          <w:vanish/>
          <w:color w:val="898989"/>
          <w:sz w:val="18"/>
          <w:szCs w:val="18"/>
        </w:rPr>
        <w:br/>
      </w:r>
      <w:hyperlink r:id="rId24" w:tgtFrame="_blank" w:history="1">
        <w:r>
          <w:rPr>
            <w:rFonts w:ascii="LatoRegular" w:eastAsia="돋움" w:hAnsi="LatoRegular"/>
            <w:vanish/>
            <w:color w:val="0099FF"/>
            <w:sz w:val="18"/>
            <w:szCs w:val="18"/>
          </w:rPr>
          <w:t>Read more</w:t>
        </w:r>
      </w:hyperlink>
    </w:p>
    <w:p w14:paraId="4F5DADFD" w14:textId="77777777" w:rsidR="000A5564" w:rsidRDefault="00CF77BF" w:rsidP="00936E88">
      <w:pPr>
        <w:shd w:val="clear" w:color="auto" w:fill="F7F7F7"/>
        <w:spacing w:line="300" w:lineRule="atLeast"/>
        <w:ind w:rightChars="412" w:right="989"/>
        <w:divId w:val="137038491"/>
        <w:rPr>
          <w:rFonts w:ascii="LatoRegular" w:eastAsia="돋움" w:hAnsi="LatoRegular" w:hint="eastAsia"/>
          <w:b/>
          <w:bCs/>
          <w:vanish/>
          <w:color w:val="111111"/>
          <w:sz w:val="20"/>
          <w:szCs w:val="20"/>
        </w:rPr>
      </w:pPr>
      <w:r>
        <w:rPr>
          <w:rFonts w:ascii="LatoRegular" w:eastAsia="돋움" w:hAnsi="LatoRegular"/>
          <w:b/>
          <w:bCs/>
          <w:vanish/>
          <w:color w:val="111111"/>
          <w:sz w:val="20"/>
          <w:szCs w:val="20"/>
        </w:rPr>
        <w:t>Contact Us</w:t>
      </w:r>
    </w:p>
    <w:p w14:paraId="57E8A703" w14:textId="77777777" w:rsidR="000A5564" w:rsidRDefault="00CF77BF" w:rsidP="00936E88">
      <w:pPr>
        <w:shd w:val="clear" w:color="auto" w:fill="FFFFFF"/>
        <w:spacing w:line="270" w:lineRule="atLeast"/>
        <w:ind w:rightChars="412" w:right="989"/>
        <w:divId w:val="1880893294"/>
        <w:rPr>
          <w:rFonts w:ascii="LatoRegular" w:eastAsia="돋움" w:hAnsi="LatoRegular" w:hint="eastAsia"/>
          <w:vanish/>
          <w:color w:val="898989"/>
          <w:sz w:val="18"/>
          <w:szCs w:val="18"/>
        </w:rPr>
      </w:pPr>
      <w:r>
        <w:rPr>
          <w:rFonts w:ascii="LatoRegular" w:eastAsia="돋움" w:hAnsi="LatoRegular"/>
          <w:vanish/>
          <w:color w:val="898989"/>
          <w:sz w:val="18"/>
          <w:szCs w:val="18"/>
        </w:rPr>
        <w:t xml:space="preserve">For any payment and order-related support, please contact us at Email: </w:t>
      </w:r>
      <w:hyperlink r:id="rId25" w:history="1">
        <w:r>
          <w:rPr>
            <w:rFonts w:ascii="LatoRegular" w:eastAsia="돋움" w:hAnsi="LatoRegular"/>
            <w:vanish/>
            <w:color w:val="0099FF"/>
            <w:sz w:val="18"/>
            <w:szCs w:val="18"/>
          </w:rPr>
          <w:t>support@torrentscanner.zendesk.com</w:t>
        </w:r>
      </w:hyperlink>
      <w:r>
        <w:rPr>
          <w:rFonts w:ascii="LatoRegular" w:eastAsia="돋움" w:hAnsi="LatoRegular"/>
          <w:vanish/>
          <w:color w:val="898989"/>
          <w:sz w:val="18"/>
          <w:szCs w:val="18"/>
        </w:rPr>
        <w:t xml:space="preserve"> or </w:t>
      </w:r>
      <w:hyperlink r:id="rId26" w:history="1">
        <w:r>
          <w:rPr>
            <w:rFonts w:ascii="LatoRegular" w:eastAsia="돋움" w:hAnsi="LatoRegular"/>
            <w:vanish/>
            <w:color w:val="0099FF"/>
            <w:sz w:val="18"/>
            <w:szCs w:val="18"/>
          </w:rPr>
          <w:t>pcsoftwareinfo.com</w:t>
        </w:r>
      </w:hyperlink>
      <w:r>
        <w:rPr>
          <w:rFonts w:ascii="LatoRegular" w:eastAsia="돋움" w:hAnsi="LatoRegular"/>
          <w:vanish/>
          <w:color w:val="898989"/>
          <w:sz w:val="18"/>
          <w:szCs w:val="18"/>
        </w:rPr>
        <w:br/>
      </w:r>
      <w:r>
        <w:rPr>
          <w:rFonts w:ascii="LatoRegular" w:eastAsia="돋움" w:hAnsi="LatoRegular"/>
          <w:vanish/>
          <w:color w:val="898989"/>
          <w:sz w:val="18"/>
          <w:szCs w:val="18"/>
        </w:rPr>
        <w:br/>
        <w:t xml:space="preserve">Phone: </w:t>
      </w:r>
      <w:hyperlink r:id="rId27" w:tgtFrame="_blank" w:history="1">
        <w:r>
          <w:rPr>
            <w:rFonts w:ascii="LatoRegular" w:eastAsia="돋움" w:hAnsi="LatoRegular"/>
            <w:vanish/>
            <w:color w:val="0099FF"/>
            <w:sz w:val="18"/>
            <w:szCs w:val="18"/>
          </w:rPr>
          <w:t>Click here</w:t>
        </w:r>
      </w:hyperlink>
    </w:p>
    <w:p w14:paraId="135C11B5" w14:textId="77777777" w:rsidR="000A5564" w:rsidRDefault="00CF77BF" w:rsidP="00936E88">
      <w:pPr>
        <w:shd w:val="clear" w:color="auto" w:fill="FFFFFF"/>
        <w:spacing w:line="270" w:lineRule="atLeast"/>
        <w:ind w:rightChars="412" w:right="989"/>
        <w:jc w:val="center"/>
        <w:divId w:val="1342774533"/>
        <w:rPr>
          <w:rFonts w:ascii="LatoRegular" w:eastAsia="돋움" w:hAnsi="LatoRegular" w:hint="eastAsia"/>
          <w:vanish/>
          <w:color w:val="666666"/>
          <w:sz w:val="20"/>
          <w:szCs w:val="20"/>
        </w:rPr>
      </w:pPr>
      <w:r>
        <w:rPr>
          <w:rFonts w:ascii="LatoRegular" w:eastAsia="돋움" w:hAnsi="LatoRegular"/>
          <w:vanish/>
          <w:color w:val="666666"/>
          <w:sz w:val="20"/>
          <w:szCs w:val="20"/>
        </w:rPr>
        <w:t>SyncLicenseHomeFeedbackSettings</w:t>
      </w:r>
    </w:p>
    <w:sectPr w:rsidR="000A5564" w:rsidSect="00777FEE">
      <w:pgSz w:w="11906" w:h="16838"/>
      <w:pgMar w:top="1276" w:right="0" w:bottom="993" w:left="993"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ntAwesome">
    <w:charset w:val="00"/>
    <w:family w:val="auto"/>
    <w:pitch w:val="default"/>
  </w:font>
  <w:font w:name="Arial">
    <w:panose1 w:val="020B0604020202020204"/>
    <w:charset w:val="00"/>
    <w:family w:val="swiss"/>
    <w:pitch w:val="variable"/>
    <w:sig w:usb0="E0002EFF" w:usb1="C000785B" w:usb2="00000009" w:usb3="00000000" w:csb0="000001FF" w:csb1="00000000"/>
  </w:font>
  <w:font w:name="LatoRegular">
    <w:altName w:val="Lato"/>
    <w:charset w:val="00"/>
    <w:family w:val="auto"/>
    <w:pitch w:val="default"/>
  </w:font>
  <w:font w:name="바탕">
    <w:altName w:val="Batang"/>
    <w:panose1 w:val="02030600000101010101"/>
    <w:charset w:val="81"/>
    <w:family w:val="roma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DE5"/>
    <w:multiLevelType w:val="multilevel"/>
    <w:tmpl w:val="D4D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75FA"/>
    <w:multiLevelType w:val="multilevel"/>
    <w:tmpl w:val="83B8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020B"/>
    <w:multiLevelType w:val="multilevel"/>
    <w:tmpl w:val="2FFE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711C0"/>
    <w:multiLevelType w:val="multilevel"/>
    <w:tmpl w:val="667E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C67C2"/>
    <w:multiLevelType w:val="multilevel"/>
    <w:tmpl w:val="9AFE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77FBC"/>
    <w:multiLevelType w:val="multilevel"/>
    <w:tmpl w:val="223C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0074E"/>
    <w:multiLevelType w:val="multilevel"/>
    <w:tmpl w:val="DF5E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9748F"/>
    <w:multiLevelType w:val="multilevel"/>
    <w:tmpl w:val="A9A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200DE"/>
    <w:multiLevelType w:val="multilevel"/>
    <w:tmpl w:val="FB50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D29FF"/>
    <w:multiLevelType w:val="multilevel"/>
    <w:tmpl w:val="C84E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A18A6"/>
    <w:multiLevelType w:val="multilevel"/>
    <w:tmpl w:val="A9F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C3802"/>
    <w:multiLevelType w:val="multilevel"/>
    <w:tmpl w:val="E708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850F6"/>
    <w:multiLevelType w:val="multilevel"/>
    <w:tmpl w:val="8AD8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25411"/>
    <w:multiLevelType w:val="multilevel"/>
    <w:tmpl w:val="CE540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9"/>
  </w:num>
  <w:num w:numId="4">
    <w:abstractNumId w:val="6"/>
  </w:num>
  <w:num w:numId="5">
    <w:abstractNumId w:val="13"/>
  </w:num>
  <w:num w:numId="6">
    <w:abstractNumId w:val="7"/>
  </w:num>
  <w:num w:numId="7">
    <w:abstractNumId w:val="5"/>
  </w:num>
  <w:num w:numId="8">
    <w:abstractNumId w:val="3"/>
  </w:num>
  <w:num w:numId="9">
    <w:abstractNumId w:val="1"/>
  </w:num>
  <w:num w:numId="10">
    <w:abstractNumId w:val="12"/>
  </w:num>
  <w:num w:numId="11">
    <w:abstractNumId w:val="2"/>
  </w:num>
  <w:num w:numId="12">
    <w:abstractNumId w:val="0"/>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0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79"/>
    <w:rsid w:val="000A5564"/>
    <w:rsid w:val="000C2BEC"/>
    <w:rsid w:val="00136119"/>
    <w:rsid w:val="001819AA"/>
    <w:rsid w:val="001916F3"/>
    <w:rsid w:val="002215D4"/>
    <w:rsid w:val="00246A38"/>
    <w:rsid w:val="00260A18"/>
    <w:rsid w:val="002B2B1B"/>
    <w:rsid w:val="003A5E30"/>
    <w:rsid w:val="003B2D7D"/>
    <w:rsid w:val="00414FE3"/>
    <w:rsid w:val="00463C7F"/>
    <w:rsid w:val="00474C33"/>
    <w:rsid w:val="00573D93"/>
    <w:rsid w:val="00582CBD"/>
    <w:rsid w:val="005F454E"/>
    <w:rsid w:val="006F0ABE"/>
    <w:rsid w:val="0070424D"/>
    <w:rsid w:val="007422DB"/>
    <w:rsid w:val="00777FEE"/>
    <w:rsid w:val="007B5A77"/>
    <w:rsid w:val="00803CE1"/>
    <w:rsid w:val="00805A20"/>
    <w:rsid w:val="008C1D7D"/>
    <w:rsid w:val="00936E88"/>
    <w:rsid w:val="00941352"/>
    <w:rsid w:val="00963B2E"/>
    <w:rsid w:val="00970337"/>
    <w:rsid w:val="009F6279"/>
    <w:rsid w:val="00A5686F"/>
    <w:rsid w:val="00A73457"/>
    <w:rsid w:val="00AF71AC"/>
    <w:rsid w:val="00B80639"/>
    <w:rsid w:val="00B86201"/>
    <w:rsid w:val="00B94453"/>
    <w:rsid w:val="00BD0D46"/>
    <w:rsid w:val="00C076D2"/>
    <w:rsid w:val="00C15124"/>
    <w:rsid w:val="00CF69AD"/>
    <w:rsid w:val="00CF77BF"/>
    <w:rsid w:val="00D61F10"/>
    <w:rsid w:val="00DE3D05"/>
    <w:rsid w:val="00E050A3"/>
    <w:rsid w:val="00E96653"/>
    <w:rsid w:val="00EA499A"/>
    <w:rsid w:val="00FF37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F0B6E6B"/>
  <w15:chartTrackingRefBased/>
  <w15:docId w15:val="{9CD5977D-4EE5-4A06-A852-91E6ACD0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paragraph" w:styleId="1">
    <w:name w:val="heading 1"/>
    <w:basedOn w:val="a"/>
    <w:link w:val="1Char"/>
    <w:uiPriority w:val="9"/>
    <w:qFormat/>
    <w:pPr>
      <w:spacing w:before="100" w:beforeAutospacing="1" w:after="100" w:afterAutospacing="1"/>
      <w:outlineLvl w:val="0"/>
    </w:pPr>
    <w:rPr>
      <w:rFonts w:ascii="돋움" w:eastAsia="돋움" w:hAnsi="돋움"/>
      <w:b/>
      <w:bCs/>
      <w:kern w:val="36"/>
    </w:rPr>
  </w:style>
  <w:style w:type="paragraph" w:styleId="2">
    <w:name w:val="heading 2"/>
    <w:basedOn w:val="a"/>
    <w:link w:val="2Char"/>
    <w:uiPriority w:val="9"/>
    <w:qFormat/>
    <w:pPr>
      <w:spacing w:before="100" w:beforeAutospacing="1" w:after="100" w:afterAutospacing="1"/>
      <w:outlineLvl w:val="1"/>
    </w:pPr>
    <w:rPr>
      <w:rFonts w:ascii="돋움" w:eastAsia="돋움" w:hAnsi="돋움"/>
      <w:b/>
      <w:bCs/>
    </w:rPr>
  </w:style>
  <w:style w:type="paragraph" w:styleId="3">
    <w:name w:val="heading 3"/>
    <w:basedOn w:val="a"/>
    <w:link w:val="3Char"/>
    <w:uiPriority w:val="9"/>
    <w:qFormat/>
    <w:pPr>
      <w:spacing w:before="100" w:beforeAutospacing="1" w:after="100" w:afterAutospacing="1"/>
      <w:outlineLvl w:val="2"/>
    </w:pPr>
    <w:rPr>
      <w:rFonts w:ascii="돋움" w:eastAsia="돋움" w:hAnsi="돋움"/>
      <w:b/>
      <w:bCs/>
    </w:rPr>
  </w:style>
  <w:style w:type="paragraph" w:styleId="4">
    <w:name w:val="heading 4"/>
    <w:basedOn w:val="a"/>
    <w:link w:val="4Char"/>
    <w:uiPriority w:val="9"/>
    <w:qFormat/>
    <w:pPr>
      <w:spacing w:before="100" w:beforeAutospacing="1" w:after="100" w:afterAutospacing="1"/>
      <w:outlineLvl w:val="3"/>
    </w:pPr>
    <w:rPr>
      <w:rFonts w:ascii="돋움" w:eastAsia="돋움" w:hAnsi="돋움"/>
      <w:b/>
      <w:bCs/>
    </w:rPr>
  </w:style>
  <w:style w:type="paragraph" w:styleId="5">
    <w:name w:val="heading 5"/>
    <w:basedOn w:val="a"/>
    <w:link w:val="5Char"/>
    <w:uiPriority w:val="9"/>
    <w:qFormat/>
    <w:pPr>
      <w:spacing w:before="100" w:beforeAutospacing="1" w:after="100" w:afterAutospacing="1"/>
      <w:outlineLvl w:val="4"/>
    </w:pPr>
    <w:rPr>
      <w:rFonts w:ascii="돋움" w:eastAsia="돋움" w:hAnsi="돋움"/>
      <w:b/>
      <w:bCs/>
    </w:rPr>
  </w:style>
  <w:style w:type="paragraph" w:styleId="6">
    <w:name w:val="heading 6"/>
    <w:basedOn w:val="a"/>
    <w:link w:val="6Char"/>
    <w:uiPriority w:val="9"/>
    <w:qFormat/>
    <w:pPr>
      <w:spacing w:before="100" w:beforeAutospacing="1" w:after="100" w:afterAutospacing="1"/>
      <w:outlineLvl w:val="5"/>
    </w:pPr>
    <w:rPr>
      <w:rFonts w:ascii="돋움" w:eastAsia="돋움" w:hAnsi="돋움"/>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666666"/>
      <w:u w:val="none"/>
      <w:effect w:val="none"/>
    </w:rPr>
  </w:style>
  <w:style w:type="character" w:styleId="a4">
    <w:name w:val="FollowedHyperlink"/>
    <w:basedOn w:val="a0"/>
    <w:uiPriority w:val="99"/>
    <w:semiHidden/>
    <w:unhideWhenUsed/>
    <w:rPr>
      <w:strike w:val="0"/>
      <w:dstrike w:val="0"/>
      <w:color w:val="666666"/>
      <w:u w:val="none"/>
      <w:effect w:val="none"/>
    </w:rPr>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2Char">
    <w:name w:val="제목 2 Char"/>
    <w:basedOn w:val="a0"/>
    <w:link w:val="2"/>
    <w:uiPriority w:val="9"/>
    <w:semiHidden/>
    <w:rPr>
      <w:rFonts w:asciiTheme="majorHAnsi" w:eastAsiaTheme="majorEastAsia" w:hAnsiTheme="majorHAnsi" w:cstheme="majorBidi"/>
      <w:sz w:val="24"/>
      <w:szCs w:val="24"/>
    </w:rPr>
  </w:style>
  <w:style w:type="character" w:customStyle="1" w:styleId="3Char">
    <w:name w:val="제목 3 Char"/>
    <w:basedOn w:val="a0"/>
    <w:link w:val="3"/>
    <w:uiPriority w:val="9"/>
    <w:semiHidden/>
    <w:rPr>
      <w:rFonts w:asciiTheme="majorHAnsi" w:eastAsiaTheme="majorEastAsia" w:hAnsiTheme="majorHAnsi" w:cstheme="majorBidi"/>
      <w:sz w:val="24"/>
      <w:szCs w:val="24"/>
    </w:rPr>
  </w:style>
  <w:style w:type="character" w:customStyle="1" w:styleId="4Char">
    <w:name w:val="제목 4 Char"/>
    <w:basedOn w:val="a0"/>
    <w:link w:val="4"/>
    <w:uiPriority w:val="9"/>
    <w:semiHidden/>
    <w:rPr>
      <w:rFonts w:ascii="굴림" w:eastAsia="굴림" w:hAnsi="굴림" w:cs="굴림"/>
      <w:b/>
      <w:bCs/>
      <w:sz w:val="24"/>
      <w:szCs w:val="24"/>
    </w:rPr>
  </w:style>
  <w:style w:type="character" w:customStyle="1" w:styleId="5Char">
    <w:name w:val="제목 5 Char"/>
    <w:basedOn w:val="a0"/>
    <w:link w:val="5"/>
    <w:uiPriority w:val="9"/>
    <w:semiHidden/>
    <w:rPr>
      <w:rFonts w:asciiTheme="majorHAnsi" w:eastAsiaTheme="majorEastAsia" w:hAnsiTheme="majorHAnsi" w:cstheme="majorBidi"/>
      <w:sz w:val="24"/>
      <w:szCs w:val="24"/>
    </w:rPr>
  </w:style>
  <w:style w:type="character" w:customStyle="1" w:styleId="6Char">
    <w:name w:val="제목 6 Char"/>
    <w:basedOn w:val="a0"/>
    <w:link w:val="6"/>
    <w:uiPriority w:val="9"/>
    <w:semiHidden/>
    <w:rPr>
      <w:rFonts w:ascii="굴림" w:eastAsia="굴림" w:hAnsi="굴림" w:cs="굴림"/>
      <w:b/>
      <w:bCs/>
      <w:sz w:val="24"/>
      <w:szCs w:val="24"/>
    </w:rPr>
  </w:style>
  <w:style w:type="paragraph" w:styleId="HTML">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6"/>
      <w:szCs w:val="26"/>
    </w:rPr>
  </w:style>
  <w:style w:type="character" w:customStyle="1" w:styleId="HTMLChar">
    <w:name w:val="미리 서식이 지정된 HTML Char"/>
    <w:basedOn w:val="a0"/>
    <w:link w:val="HTML"/>
    <w:uiPriority w:val="99"/>
    <w:semiHidden/>
    <w:rPr>
      <w:rFonts w:ascii="Courier New" w:eastAsia="굴림" w:hAnsi="Courier New" w:cs="Courier New"/>
    </w:rPr>
  </w:style>
  <w:style w:type="paragraph" w:customStyle="1" w:styleId="msonormal0">
    <w:name w:val="msonormal"/>
    <w:basedOn w:val="a"/>
    <w:pPr>
      <w:wordWrap w:val="0"/>
    </w:pPr>
  </w:style>
  <w:style w:type="paragraph" w:styleId="a5">
    <w:name w:val="Normal (Web)"/>
    <w:basedOn w:val="a"/>
    <w:uiPriority w:val="99"/>
    <w:unhideWhenUsed/>
    <w:pPr>
      <w:wordWrap w:val="0"/>
    </w:pPr>
  </w:style>
  <w:style w:type="paragraph" w:customStyle="1" w:styleId="hdpops">
    <w:name w:val="hd_pops"/>
    <w:basedOn w:val="a"/>
    <w:pPr>
      <w:pBdr>
        <w:top w:val="single" w:sz="6" w:space="0" w:color="E9E9E9"/>
        <w:left w:val="single" w:sz="6" w:space="0" w:color="E9E9E9"/>
        <w:bottom w:val="single" w:sz="6" w:space="0" w:color="E9E9E9"/>
        <w:right w:val="single" w:sz="6" w:space="0" w:color="E9E9E9"/>
      </w:pBdr>
      <w:shd w:val="clear" w:color="auto" w:fill="FFFFFF"/>
      <w:spacing w:before="100" w:beforeAutospacing="1" w:after="100" w:afterAutospacing="1"/>
    </w:pPr>
  </w:style>
  <w:style w:type="paragraph" w:customStyle="1" w:styleId="hdpopsfooter">
    <w:name w:val="hd_pops_footer"/>
    <w:basedOn w:val="a"/>
    <w:pPr>
      <w:shd w:val="clear" w:color="auto" w:fill="000000"/>
      <w:spacing w:before="100" w:beforeAutospacing="1" w:after="100" w:afterAutospacing="1"/>
      <w:jc w:val="right"/>
    </w:pPr>
    <w:rPr>
      <w:color w:val="FFFFFF"/>
    </w:rPr>
  </w:style>
  <w:style w:type="paragraph" w:customStyle="1" w:styleId="copymovecurrent">
    <w:name w:val="copymove_current"/>
    <w:basedOn w:val="a"/>
    <w:pPr>
      <w:spacing w:before="100" w:beforeAutospacing="1" w:after="100" w:afterAutospacing="1"/>
    </w:pPr>
    <w:rPr>
      <w:color w:val="FF3061"/>
    </w:rPr>
  </w:style>
  <w:style w:type="paragraph" w:customStyle="1" w:styleId="copymovecurrentbg">
    <w:name w:val="copymove_currentbg"/>
    <w:basedOn w:val="a"/>
    <w:pPr>
      <w:shd w:val="clear" w:color="auto" w:fill="F4F4F4"/>
      <w:spacing w:before="100" w:beforeAutospacing="1" w:after="100" w:afterAutospacing="1"/>
    </w:pPr>
  </w:style>
  <w:style w:type="paragraph" w:customStyle="1" w:styleId="msgsoundonly">
    <w:name w:val="msg_sound_only"/>
    <w:basedOn w:val="a"/>
    <w:pPr>
      <w:spacing w:line="0" w:lineRule="auto"/>
    </w:pPr>
    <w:rPr>
      <w:sz w:val="2"/>
      <w:szCs w:val="2"/>
    </w:rPr>
  </w:style>
  <w:style w:type="paragraph" w:customStyle="1" w:styleId="soundonly">
    <w:name w:val="sound_only"/>
    <w:basedOn w:val="a"/>
    <w:pPr>
      <w:spacing w:line="0" w:lineRule="auto"/>
    </w:pPr>
    <w:rPr>
      <w:sz w:val="2"/>
      <w:szCs w:val="2"/>
    </w:rPr>
  </w:style>
  <w:style w:type="paragraph" w:customStyle="1" w:styleId="imgfix">
    <w:name w:val="img_fix"/>
    <w:basedOn w:val="a"/>
    <w:pPr>
      <w:spacing w:before="100" w:beforeAutospacing="1" w:after="100" w:afterAutospacing="1"/>
    </w:pPr>
  </w:style>
  <w:style w:type="paragraph" w:customStyle="1" w:styleId="ckesc">
    <w:name w:val="cke_sc"/>
    <w:basedOn w:val="a"/>
    <w:pPr>
      <w:spacing w:after="75"/>
      <w:jc w:val="right"/>
    </w:pPr>
  </w:style>
  <w:style w:type="paragraph" w:customStyle="1" w:styleId="btnckesc">
    <w:name w:val="btn_cke_sc"/>
    <w:basedOn w:val="a"/>
    <w:pPr>
      <w:pBdr>
        <w:top w:val="single" w:sz="6" w:space="0" w:color="CCCCCC"/>
        <w:left w:val="single" w:sz="6" w:space="8" w:color="CCCCCC"/>
        <w:bottom w:val="single" w:sz="6" w:space="0" w:color="CCCCCC"/>
        <w:right w:val="single" w:sz="6" w:space="8" w:color="CCCCCC"/>
      </w:pBdr>
      <w:shd w:val="clear" w:color="auto" w:fill="FAFAFA"/>
      <w:spacing w:before="100" w:beforeAutospacing="1" w:after="100" w:afterAutospacing="1" w:line="456" w:lineRule="atLeast"/>
      <w:textAlignment w:val="center"/>
    </w:pPr>
    <w:rPr>
      <w:color w:val="000000"/>
    </w:rPr>
  </w:style>
  <w:style w:type="paragraph" w:customStyle="1" w:styleId="ckescdef">
    <w:name w:val="cke_sc_def"/>
    <w:basedOn w:val="a"/>
    <w:pPr>
      <w:pBdr>
        <w:top w:val="single" w:sz="6" w:space="8" w:color="CCCCCC"/>
        <w:left w:val="single" w:sz="6" w:space="8" w:color="CCCCCC"/>
        <w:bottom w:val="single" w:sz="6" w:space="8" w:color="CCCCCC"/>
        <w:right w:val="single" w:sz="6" w:space="8" w:color="CCCCCC"/>
      </w:pBdr>
      <w:shd w:val="clear" w:color="auto" w:fill="F7F7F7"/>
      <w:spacing w:after="75"/>
      <w:jc w:val="center"/>
    </w:pPr>
  </w:style>
  <w:style w:type="paragraph" w:customStyle="1" w:styleId="btnckescclose">
    <w:name w:val="btn_cke_sc_close"/>
    <w:basedOn w:val="a"/>
    <w:pPr>
      <w:shd w:val="clear" w:color="auto" w:fill="333333"/>
      <w:spacing w:before="100" w:beforeAutospacing="1" w:after="100" w:afterAutospacing="1"/>
    </w:pPr>
    <w:rPr>
      <w:color w:val="FFFFFF"/>
    </w:rPr>
  </w:style>
  <w:style w:type="paragraph" w:customStyle="1" w:styleId="btnconfirm">
    <w:name w:val="btn_confirm"/>
    <w:basedOn w:val="a"/>
    <w:pPr>
      <w:spacing w:before="100" w:beforeAutospacing="1" w:after="100" w:afterAutospacing="1"/>
      <w:jc w:val="center"/>
    </w:pPr>
  </w:style>
  <w:style w:type="paragraph" w:customStyle="1" w:styleId="btnsubmit">
    <w:name w:val="btn_submit"/>
    <w:basedOn w:val="a"/>
    <w:pPr>
      <w:shd w:val="clear" w:color="auto" w:fill="FF3061"/>
      <w:spacing w:before="100" w:beforeAutospacing="1" w:after="100" w:afterAutospacing="1" w:line="180" w:lineRule="atLeast"/>
    </w:pPr>
    <w:rPr>
      <w:color w:val="FFFFFF"/>
      <w:spacing w:val="-24"/>
    </w:rPr>
  </w:style>
  <w:style w:type="paragraph" w:customStyle="1" w:styleId="cntcmt">
    <w:name w:val="cnt_cmt"/>
    <w:basedOn w:val="a"/>
    <w:pPr>
      <w:ind w:left="45"/>
    </w:pPr>
    <w:rPr>
      <w:b/>
      <w:bCs/>
    </w:rPr>
  </w:style>
  <w:style w:type="paragraph" w:customStyle="1" w:styleId="tblhead01">
    <w:name w:val="tbl_head01"/>
    <w:basedOn w:val="a"/>
    <w:pPr>
      <w:spacing w:after="150"/>
    </w:pPr>
  </w:style>
  <w:style w:type="paragraph" w:customStyle="1" w:styleId="tblhead02">
    <w:name w:val="tbl_head02"/>
    <w:basedOn w:val="a"/>
    <w:pPr>
      <w:spacing w:after="150"/>
    </w:pPr>
  </w:style>
  <w:style w:type="paragraph" w:customStyle="1" w:styleId="tblfrm01">
    <w:name w:val="tbl_frm01"/>
    <w:basedOn w:val="a"/>
    <w:pPr>
      <w:spacing w:after="300"/>
    </w:pPr>
  </w:style>
  <w:style w:type="paragraph" w:customStyle="1" w:styleId="frminput">
    <w:name w:val="frm_input"/>
    <w:basedOn w:val="a"/>
    <w:pPr>
      <w:pBdr>
        <w:top w:val="single" w:sz="6" w:space="0" w:color="E4EAEC"/>
        <w:left w:val="single" w:sz="6" w:space="0" w:color="E4EAEC"/>
        <w:bottom w:val="single" w:sz="6" w:space="0" w:color="E4EAEC"/>
        <w:right w:val="single" w:sz="6" w:space="0" w:color="E4EAEC"/>
      </w:pBdr>
      <w:shd w:val="clear" w:color="auto" w:fill="F7F7F7"/>
      <w:spacing w:before="100" w:beforeAutospacing="1" w:after="100" w:afterAutospacing="1" w:line="480" w:lineRule="atLeast"/>
      <w:textAlignment w:val="center"/>
    </w:pPr>
    <w:rPr>
      <w:color w:val="000000"/>
    </w:rPr>
  </w:style>
  <w:style w:type="paragraph" w:customStyle="1" w:styleId="emptytable">
    <w:name w:val="empty_table"/>
    <w:basedOn w:val="a"/>
    <w:pPr>
      <w:spacing w:before="100" w:beforeAutospacing="1" w:after="100" w:afterAutospacing="1"/>
      <w:jc w:val="center"/>
    </w:pPr>
  </w:style>
  <w:style w:type="paragraph" w:customStyle="1" w:styleId="emptylist">
    <w:name w:val="empty_list"/>
    <w:basedOn w:val="a"/>
    <w:pPr>
      <w:spacing w:before="100" w:beforeAutospacing="1" w:after="100" w:afterAutospacing="1"/>
      <w:jc w:val="center"/>
    </w:pPr>
  </w:style>
  <w:style w:type="paragraph" w:customStyle="1" w:styleId="tdboard">
    <w:name w:val="td_board"/>
    <w:basedOn w:val="a"/>
    <w:pPr>
      <w:spacing w:before="100" w:beforeAutospacing="1" w:after="100" w:afterAutospacing="1"/>
      <w:jc w:val="center"/>
    </w:pPr>
  </w:style>
  <w:style w:type="paragraph" w:customStyle="1" w:styleId="tdcategory">
    <w:name w:val="td_category"/>
    <w:basedOn w:val="a"/>
    <w:pPr>
      <w:spacing w:before="100" w:beforeAutospacing="1" w:after="100" w:afterAutospacing="1"/>
      <w:jc w:val="center"/>
    </w:pPr>
  </w:style>
  <w:style w:type="paragraph" w:customStyle="1" w:styleId="tdchk">
    <w:name w:val="td_chk"/>
    <w:basedOn w:val="a"/>
    <w:pPr>
      <w:spacing w:before="100" w:beforeAutospacing="1" w:after="100" w:afterAutospacing="1"/>
      <w:jc w:val="center"/>
    </w:pPr>
  </w:style>
  <w:style w:type="paragraph" w:customStyle="1" w:styleId="tddate">
    <w:name w:val="td_date"/>
    <w:basedOn w:val="a"/>
    <w:pPr>
      <w:spacing w:before="100" w:beforeAutospacing="1" w:after="100" w:afterAutospacing="1"/>
      <w:jc w:val="center"/>
    </w:pPr>
  </w:style>
  <w:style w:type="paragraph" w:customStyle="1" w:styleId="tddatetime">
    <w:name w:val="td_datetime"/>
    <w:basedOn w:val="a"/>
    <w:pPr>
      <w:spacing w:before="100" w:beforeAutospacing="1" w:after="100" w:afterAutospacing="1"/>
      <w:jc w:val="center"/>
    </w:pPr>
  </w:style>
  <w:style w:type="paragraph" w:customStyle="1" w:styleId="tdgroup">
    <w:name w:val="td_group"/>
    <w:basedOn w:val="a"/>
    <w:pPr>
      <w:spacing w:before="100" w:beforeAutospacing="1" w:after="100" w:afterAutospacing="1"/>
      <w:jc w:val="center"/>
    </w:pPr>
  </w:style>
  <w:style w:type="paragraph" w:customStyle="1" w:styleId="tdmbid">
    <w:name w:val="td_mb_id"/>
    <w:basedOn w:val="a"/>
    <w:pPr>
      <w:spacing w:before="100" w:beforeAutospacing="1" w:after="100" w:afterAutospacing="1"/>
      <w:jc w:val="center"/>
    </w:pPr>
  </w:style>
  <w:style w:type="paragraph" w:customStyle="1" w:styleId="tdmng">
    <w:name w:val="td_mng"/>
    <w:basedOn w:val="a"/>
    <w:pPr>
      <w:spacing w:before="100" w:beforeAutospacing="1" w:after="100" w:afterAutospacing="1"/>
      <w:jc w:val="center"/>
    </w:pPr>
  </w:style>
  <w:style w:type="paragraph" w:customStyle="1" w:styleId="tdname">
    <w:name w:val="td_name"/>
    <w:basedOn w:val="a"/>
    <w:pPr>
      <w:spacing w:before="100" w:beforeAutospacing="1" w:after="100" w:afterAutospacing="1"/>
    </w:pPr>
  </w:style>
  <w:style w:type="paragraph" w:customStyle="1" w:styleId="tdnick">
    <w:name w:val="td_nick"/>
    <w:basedOn w:val="a"/>
    <w:pPr>
      <w:spacing w:before="100" w:beforeAutospacing="1" w:after="100" w:afterAutospacing="1"/>
      <w:jc w:val="center"/>
    </w:pPr>
  </w:style>
  <w:style w:type="paragraph" w:customStyle="1" w:styleId="tdnum">
    <w:name w:val="td_num"/>
    <w:basedOn w:val="a"/>
    <w:pPr>
      <w:spacing w:before="100" w:beforeAutospacing="1" w:after="100" w:afterAutospacing="1"/>
      <w:jc w:val="center"/>
    </w:pPr>
  </w:style>
  <w:style w:type="paragraph" w:customStyle="1" w:styleId="tdnumbig">
    <w:name w:val="td_numbig"/>
    <w:basedOn w:val="a"/>
    <w:pPr>
      <w:spacing w:before="100" w:beforeAutospacing="1" w:after="100" w:afterAutospacing="1"/>
      <w:jc w:val="center"/>
    </w:pPr>
  </w:style>
  <w:style w:type="paragraph" w:customStyle="1" w:styleId="tdstat">
    <w:name w:val="td_stat"/>
    <w:basedOn w:val="a"/>
    <w:pPr>
      <w:spacing w:before="100" w:beforeAutospacing="1" w:after="100" w:afterAutospacing="1"/>
      <w:jc w:val="center"/>
    </w:pPr>
  </w:style>
  <w:style w:type="paragraph" w:customStyle="1" w:styleId="txtactive">
    <w:name w:val="txt_active"/>
    <w:basedOn w:val="a"/>
    <w:pPr>
      <w:spacing w:before="100" w:beforeAutospacing="1" w:after="100" w:afterAutospacing="1"/>
    </w:pPr>
    <w:rPr>
      <w:color w:val="5D910B"/>
    </w:rPr>
  </w:style>
  <w:style w:type="paragraph" w:customStyle="1" w:styleId="txtdone">
    <w:name w:val="txt_done"/>
    <w:basedOn w:val="a"/>
    <w:pPr>
      <w:spacing w:before="100" w:beforeAutospacing="1" w:after="100" w:afterAutospacing="1"/>
    </w:pPr>
    <w:rPr>
      <w:color w:val="E8180C"/>
    </w:rPr>
  </w:style>
  <w:style w:type="paragraph" w:customStyle="1" w:styleId="txtexpired">
    <w:name w:val="txt_expired"/>
    <w:basedOn w:val="a"/>
    <w:pPr>
      <w:spacing w:before="100" w:beforeAutospacing="1" w:after="100" w:afterAutospacing="1"/>
    </w:pPr>
    <w:rPr>
      <w:color w:val="CCCCCC"/>
    </w:rPr>
  </w:style>
  <w:style w:type="paragraph" w:customStyle="1" w:styleId="txtrdy">
    <w:name w:val="txt_rdy"/>
    <w:basedOn w:val="a"/>
    <w:pPr>
      <w:spacing w:before="100" w:beforeAutospacing="1" w:after="100" w:afterAutospacing="1"/>
    </w:pPr>
    <w:rPr>
      <w:color w:val="8ABC2A"/>
    </w:rPr>
  </w:style>
  <w:style w:type="paragraph" w:customStyle="1" w:styleId="cttadmin">
    <w:name w:val="ctt_admin"/>
    <w:basedOn w:val="a"/>
    <w:pPr>
      <w:spacing w:before="100" w:beforeAutospacing="1" w:after="100" w:afterAutospacing="1"/>
      <w:jc w:val="right"/>
    </w:pPr>
  </w:style>
  <w:style w:type="paragraph" w:customStyle="1" w:styleId="cttimg">
    <w:name w:val="ctt_img"/>
    <w:basedOn w:val="a"/>
    <w:pPr>
      <w:spacing w:before="100" w:beforeAutospacing="1" w:after="100" w:afterAutospacing="1"/>
      <w:jc w:val="center"/>
    </w:pPr>
  </w:style>
  <w:style w:type="paragraph" w:customStyle="1" w:styleId="schword">
    <w:name w:val="sch_word"/>
    <w:basedOn w:val="a"/>
    <w:pPr>
      <w:spacing w:before="100" w:beforeAutospacing="1" w:after="100" w:afterAutospacing="1"/>
    </w:pPr>
    <w:rPr>
      <w:color w:val="FF3061"/>
    </w:rPr>
  </w:style>
  <w:style w:type="paragraph" w:customStyle="1" w:styleId="svwrap">
    <w:name w:val="sv_wrap"/>
    <w:basedOn w:val="a"/>
    <w:pPr>
      <w:spacing w:before="100" w:beforeAutospacing="1" w:after="100" w:afterAutospacing="1"/>
    </w:pPr>
  </w:style>
  <w:style w:type="paragraph" w:customStyle="1" w:styleId="svon">
    <w:name w:val="sv_on"/>
    <w:basedOn w:val="a"/>
    <w:pPr>
      <w:spacing w:before="100" w:beforeAutospacing="1" w:after="100" w:afterAutospacing="1"/>
    </w:pPr>
  </w:style>
  <w:style w:type="paragraph" w:customStyle="1" w:styleId="pgwrap">
    <w:name w:val="pg_wrap"/>
    <w:basedOn w:val="a"/>
    <w:pPr>
      <w:spacing w:after="300"/>
      <w:jc w:val="center"/>
    </w:pPr>
  </w:style>
  <w:style w:type="paragraph" w:customStyle="1" w:styleId="pgpage">
    <w:name w:val="pg_page"/>
    <w:basedOn w:val="a"/>
    <w:pPr>
      <w:shd w:val="clear" w:color="auto" w:fill="E4EAEC"/>
      <w:spacing w:before="100" w:beforeAutospacing="1" w:after="100" w:afterAutospacing="1" w:line="528" w:lineRule="atLeast"/>
      <w:textAlignment w:val="center"/>
    </w:pPr>
    <w:rPr>
      <w:color w:val="000000"/>
    </w:rPr>
  </w:style>
  <w:style w:type="paragraph" w:customStyle="1" w:styleId="pgcurrent">
    <w:name w:val="pg_current"/>
    <w:basedOn w:val="a"/>
    <w:pPr>
      <w:shd w:val="clear" w:color="auto" w:fill="333333"/>
      <w:spacing w:line="528" w:lineRule="atLeast"/>
      <w:ind w:right="60"/>
      <w:textAlignment w:val="center"/>
    </w:pPr>
    <w:rPr>
      <w:color w:val="FFFFFF"/>
    </w:rPr>
  </w:style>
  <w:style w:type="paragraph" w:customStyle="1" w:styleId="rgem">
    <w:name w:val="rg_em"/>
    <w:basedOn w:val="a"/>
    <w:pPr>
      <w:spacing w:before="75" w:after="100" w:afterAutospacing="1"/>
    </w:pPr>
  </w:style>
  <w:style w:type="paragraph" w:customStyle="1" w:styleId="btn-wset">
    <w:name w:val="btn-wset"/>
    <w:basedOn w:val="a"/>
    <w:pPr>
      <w:spacing w:before="100" w:beforeAutospacing="1" w:after="100" w:afterAutospacing="1"/>
    </w:pPr>
    <w:rPr>
      <w:vanish/>
    </w:rPr>
  </w:style>
  <w:style w:type="paragraph" w:customStyle="1" w:styleId="hidden-img">
    <w:name w:val="hidden-img"/>
    <w:basedOn w:val="a"/>
    <w:pPr>
      <w:spacing w:before="100" w:beforeAutospacing="1" w:after="100" w:afterAutospacing="1"/>
    </w:pPr>
    <w:rPr>
      <w:vanish/>
    </w:rPr>
  </w:style>
  <w:style w:type="paragraph" w:customStyle="1" w:styleId="alazy">
    <w:name w:val="alazy"/>
    <w:basedOn w:val="a"/>
    <w:pPr>
      <w:spacing w:before="100" w:beforeAutospacing="1" w:after="100" w:afterAutospacing="1"/>
    </w:pPr>
    <w:rPr>
      <w:vanish/>
    </w:rPr>
  </w:style>
  <w:style w:type="paragraph" w:customStyle="1" w:styleId="hash-tag">
    <w:name w:val="hash-tag"/>
    <w:basedOn w:val="a"/>
    <w:pPr>
      <w:spacing w:before="100" w:beforeAutospacing="1" w:after="100" w:afterAutospacing="1"/>
    </w:pPr>
    <w:rPr>
      <w:b/>
      <w:bCs/>
    </w:rPr>
  </w:style>
  <w:style w:type="paragraph" w:customStyle="1" w:styleId="member">
    <w:name w:val="member"/>
    <w:basedOn w:val="a"/>
    <w:pPr>
      <w:spacing w:before="100" w:beforeAutospacing="1" w:after="100" w:afterAutospacing="1"/>
    </w:pPr>
    <w:rPr>
      <w:color w:val="333333"/>
    </w:rPr>
  </w:style>
  <w:style w:type="paragraph" w:customStyle="1" w:styleId="guest">
    <w:name w:val="guest"/>
    <w:basedOn w:val="a"/>
    <w:pPr>
      <w:spacing w:before="100" w:beforeAutospacing="1" w:after="100" w:afterAutospacing="1"/>
    </w:pPr>
    <w:rPr>
      <w:color w:val="333333"/>
    </w:rPr>
  </w:style>
  <w:style w:type="paragraph" w:customStyle="1" w:styleId="img-exif">
    <w:name w:val="img-exif"/>
    <w:basedOn w:val="a"/>
    <w:pPr>
      <w:spacing w:after="450"/>
    </w:pPr>
  </w:style>
  <w:style w:type="paragraph" w:customStyle="1" w:styleId="div-iframe">
    <w:name w:val="div-iframe"/>
    <w:basedOn w:val="a"/>
  </w:style>
  <w:style w:type="paragraph" w:customStyle="1" w:styleId="shadow-line">
    <w:name w:val="shadow-line"/>
    <w:basedOn w:val="a"/>
    <w:pPr>
      <w:jc w:val="center"/>
      <w:textAlignment w:val="top"/>
    </w:pPr>
  </w:style>
  <w:style w:type="paragraph" w:customStyle="1" w:styleId="person">
    <w:name w:val="person"/>
    <w:basedOn w:val="a"/>
    <w:pPr>
      <w:spacing w:before="100" w:beforeAutospacing="1" w:after="225"/>
    </w:pPr>
  </w:style>
  <w:style w:type="paragraph" w:customStyle="1" w:styleId="img-wrap">
    <w:name w:val="img-wrap"/>
    <w:basedOn w:val="a"/>
    <w:pPr>
      <w:spacing w:before="100" w:beforeAutospacing="1" w:after="100" w:afterAutospacing="1"/>
    </w:pPr>
  </w:style>
  <w:style w:type="paragraph" w:customStyle="1" w:styleId="img-ratio">
    <w:name w:val="img-ratio"/>
    <w:basedOn w:val="a"/>
    <w:pPr>
      <w:spacing w:before="100" w:beforeAutospacing="1" w:after="100" w:afterAutospacing="1"/>
    </w:pPr>
  </w:style>
  <w:style w:type="paragraph" w:customStyle="1" w:styleId="in-shadow">
    <w:name w:val="in-shadow"/>
    <w:basedOn w:val="a"/>
    <w:pPr>
      <w:spacing w:before="100" w:beforeAutospacing="1" w:after="100" w:afterAutospacing="1"/>
    </w:pPr>
  </w:style>
  <w:style w:type="paragraph" w:customStyle="1" w:styleId="in-subject">
    <w:name w:val="in-subject"/>
    <w:basedOn w:val="a"/>
    <w:pPr>
      <w:spacing w:line="300" w:lineRule="atLeast"/>
    </w:pPr>
  </w:style>
  <w:style w:type="paragraph" w:customStyle="1" w:styleId="in-caption">
    <w:name w:val="in-caption"/>
    <w:basedOn w:val="a"/>
    <w:pPr>
      <w:spacing w:line="300" w:lineRule="atLeast"/>
    </w:pPr>
  </w:style>
  <w:style w:type="paragraph" w:customStyle="1" w:styleId="in-title">
    <w:name w:val="in-title"/>
    <w:basedOn w:val="a"/>
    <w:pPr>
      <w:spacing w:line="360" w:lineRule="atLeast"/>
    </w:pPr>
    <w:rPr>
      <w:sz w:val="27"/>
      <w:szCs w:val="27"/>
    </w:rPr>
  </w:style>
  <w:style w:type="paragraph" w:customStyle="1" w:styleId="boxframe">
    <w:name w:val="boxframe"/>
    <w:basedOn w:val="a"/>
  </w:style>
  <w:style w:type="paragraph" w:customStyle="1" w:styleId="imgframe">
    <w:name w:val="imgframe"/>
    <w:basedOn w:val="a"/>
    <w:pPr>
      <w:spacing w:before="100" w:beforeAutospacing="1" w:after="100" w:afterAutospacing="1"/>
    </w:pPr>
  </w:style>
  <w:style w:type="paragraph" w:customStyle="1" w:styleId="date-box">
    <w:name w:val="date-box"/>
    <w:basedOn w:val="a"/>
    <w:pPr>
      <w:spacing w:before="100" w:beforeAutospacing="1" w:after="100" w:afterAutospacing="1"/>
      <w:jc w:val="center"/>
    </w:pPr>
  </w:style>
  <w:style w:type="paragraph" w:customStyle="1" w:styleId="div-bg-box">
    <w:name w:val="div-bg-box"/>
    <w:basedOn w:val="a"/>
    <w:pPr>
      <w:spacing w:before="100" w:beforeAutospacing="1" w:after="100" w:afterAutospacing="1"/>
    </w:pPr>
  </w:style>
  <w:style w:type="paragraph" w:customStyle="1" w:styleId="div-ul">
    <w:name w:val="div-ul"/>
    <w:basedOn w:val="a"/>
  </w:style>
  <w:style w:type="paragraph" w:customStyle="1" w:styleId="flip-container">
    <w:name w:val="flip-container"/>
    <w:basedOn w:val="a"/>
  </w:style>
  <w:style w:type="paragraph" w:customStyle="1" w:styleId="flip-front">
    <w:name w:val="flip-front"/>
    <w:basedOn w:val="a"/>
    <w:pPr>
      <w:shd w:val="clear" w:color="auto" w:fill="90EE90"/>
      <w:spacing w:before="100" w:beforeAutospacing="1" w:after="100" w:afterAutospacing="1"/>
      <w:jc w:val="center"/>
    </w:pPr>
  </w:style>
  <w:style w:type="paragraph" w:customStyle="1" w:styleId="flip-back">
    <w:name w:val="flip-back"/>
    <w:basedOn w:val="a"/>
    <w:pPr>
      <w:shd w:val="clear" w:color="auto" w:fill="ADD8E6"/>
      <w:spacing w:before="100" w:beforeAutospacing="1" w:after="100" w:afterAutospacing="1"/>
      <w:jc w:val="center"/>
    </w:pPr>
  </w:style>
  <w:style w:type="paragraph" w:customStyle="1" w:styleId="flip-box">
    <w:name w:val="flip-box"/>
    <w:basedOn w:val="a"/>
    <w:pPr>
      <w:spacing w:before="100" w:beforeAutospacing="1" w:after="225"/>
    </w:pPr>
  </w:style>
  <w:style w:type="paragraph" w:customStyle="1" w:styleId="content-box">
    <w:name w:val="content-box"/>
    <w:basedOn w:val="a"/>
    <w:pPr>
      <w:spacing w:after="225" w:line="300" w:lineRule="atLeast"/>
    </w:pPr>
  </w:style>
  <w:style w:type="paragraph" w:customStyle="1" w:styleId="content-box-bg">
    <w:name w:val="content-box-bg"/>
    <w:basedOn w:val="a"/>
    <w:pPr>
      <w:shd w:val="clear" w:color="auto" w:fill="F6F6F6"/>
      <w:spacing w:before="100" w:beforeAutospacing="1" w:after="100" w:afterAutospacing="1"/>
      <w:jc w:val="center"/>
    </w:pPr>
  </w:style>
  <w:style w:type="paragraph" w:customStyle="1" w:styleId="div-box">
    <w:name w:val="div-box"/>
    <w:basedOn w:val="a"/>
    <w:pPr>
      <w:pBdr>
        <w:top w:val="single" w:sz="18" w:space="21" w:color="333333"/>
        <w:left w:val="single" w:sz="6" w:space="23" w:color="E8E6E6"/>
        <w:bottom w:val="single" w:sz="6" w:space="20" w:color="E8E6E6"/>
        <w:right w:val="single" w:sz="6" w:space="21" w:color="E8E6E6"/>
      </w:pBdr>
      <w:shd w:val="clear" w:color="auto" w:fill="FFFFFF"/>
      <w:spacing w:before="100" w:beforeAutospacing="1" w:after="100" w:afterAutospacing="1"/>
    </w:pPr>
  </w:style>
  <w:style w:type="paragraph" w:customStyle="1" w:styleId="div-box-dark">
    <w:name w:val="div-box-dark"/>
    <w:basedOn w:val="a"/>
    <w:pPr>
      <w:pBdr>
        <w:left w:val="single" w:sz="36" w:space="11" w:color="000000"/>
      </w:pBdr>
      <w:shd w:val="clear" w:color="auto" w:fill="373737"/>
    </w:pPr>
    <w:rPr>
      <w:color w:val="FFFFFF"/>
    </w:rPr>
  </w:style>
  <w:style w:type="paragraph" w:customStyle="1" w:styleId="div-box-light">
    <w:name w:val="div-box-light"/>
    <w:basedOn w:val="a"/>
    <w:pPr>
      <w:pBdr>
        <w:left w:val="single" w:sz="36" w:space="11" w:color="000000"/>
      </w:pBdr>
      <w:shd w:val="clear" w:color="auto" w:fill="F5F5F5"/>
    </w:pPr>
    <w:rPr>
      <w:color w:val="333333"/>
    </w:rPr>
  </w:style>
  <w:style w:type="paragraph" w:customStyle="1" w:styleId="div-title-block-thin">
    <w:name w:val="div-title-block-thin"/>
    <w:basedOn w:val="a"/>
    <w:pPr>
      <w:spacing w:before="100" w:beforeAutospacing="1" w:after="300"/>
    </w:pPr>
  </w:style>
  <w:style w:type="paragraph" w:customStyle="1" w:styleId="div-title-block-bold">
    <w:name w:val="div-title-block-bold"/>
    <w:basedOn w:val="a"/>
    <w:pPr>
      <w:spacing w:before="100" w:beforeAutospacing="1" w:after="300"/>
    </w:pPr>
  </w:style>
  <w:style w:type="paragraph" w:customStyle="1" w:styleId="div-title-line-thin">
    <w:name w:val="div-title-line-thin"/>
    <w:basedOn w:val="a"/>
    <w:pPr>
      <w:pBdr>
        <w:bottom w:val="single" w:sz="6" w:space="0" w:color="E7E6E6"/>
      </w:pBdr>
      <w:spacing w:after="300"/>
    </w:pPr>
  </w:style>
  <w:style w:type="paragraph" w:customStyle="1" w:styleId="div-title-line-bold">
    <w:name w:val="div-title-line-bold"/>
    <w:basedOn w:val="a"/>
    <w:pPr>
      <w:pBdr>
        <w:bottom w:val="single" w:sz="36" w:space="0" w:color="F0F0F0"/>
      </w:pBdr>
      <w:spacing w:after="300"/>
    </w:pPr>
  </w:style>
  <w:style w:type="paragraph" w:customStyle="1" w:styleId="div-title-underline-thin">
    <w:name w:val="div-title-underline-thin"/>
    <w:basedOn w:val="a"/>
    <w:pPr>
      <w:pBdr>
        <w:bottom w:val="single" w:sz="6" w:space="0" w:color="333333"/>
      </w:pBdr>
      <w:spacing w:after="225"/>
    </w:pPr>
  </w:style>
  <w:style w:type="paragraph" w:customStyle="1" w:styleId="div-title-underline-bold">
    <w:name w:val="div-title-underline-bold"/>
    <w:basedOn w:val="a"/>
    <w:pPr>
      <w:pBdr>
        <w:bottom w:val="single" w:sz="18" w:space="0" w:color="333333"/>
      </w:pBdr>
      <w:spacing w:after="225"/>
    </w:pPr>
  </w:style>
  <w:style w:type="paragraph" w:customStyle="1" w:styleId="div-title-underbar">
    <w:name w:val="div-title-underbar"/>
    <w:basedOn w:val="a"/>
    <w:pPr>
      <w:pBdr>
        <w:bottom w:val="single" w:sz="6" w:space="0" w:color="CCCCCC"/>
      </w:pBdr>
    </w:pPr>
  </w:style>
  <w:style w:type="paragraph" w:customStyle="1" w:styleId="div-title-underbar-thin">
    <w:name w:val="div-title-underbar-thin"/>
    <w:basedOn w:val="a"/>
    <w:pPr>
      <w:pBdr>
        <w:bottom w:val="single" w:sz="6" w:space="0" w:color="333333"/>
      </w:pBdr>
      <w:spacing w:before="100" w:beforeAutospacing="1" w:after="100" w:afterAutospacing="1"/>
    </w:pPr>
  </w:style>
  <w:style w:type="paragraph" w:customStyle="1" w:styleId="div-title-underbar-bold">
    <w:name w:val="div-title-underbar-bold"/>
    <w:basedOn w:val="a"/>
    <w:pPr>
      <w:pBdr>
        <w:bottom w:val="single" w:sz="12" w:space="0" w:color="333333"/>
      </w:pBdr>
      <w:spacing w:before="100" w:beforeAutospacing="1" w:after="100" w:afterAutospacing="1"/>
    </w:pPr>
  </w:style>
  <w:style w:type="paragraph" w:customStyle="1" w:styleId="div-title-wrap">
    <w:name w:val="div-title-wrap"/>
    <w:basedOn w:val="a"/>
    <w:pPr>
      <w:spacing w:after="300"/>
    </w:pPr>
  </w:style>
  <w:style w:type="paragraph" w:customStyle="1" w:styleId="div-title">
    <w:name w:val="div-title"/>
    <w:basedOn w:val="a"/>
    <w:pPr>
      <w:pBdr>
        <w:bottom w:val="single" w:sz="6" w:space="4" w:color="000000"/>
      </w:pBdr>
    </w:pPr>
    <w:rPr>
      <w:sz w:val="21"/>
      <w:szCs w:val="21"/>
    </w:rPr>
  </w:style>
  <w:style w:type="paragraph" w:customStyle="1" w:styleId="div-sep-wrap">
    <w:name w:val="div-sep-wrap"/>
    <w:basedOn w:val="a"/>
    <w:pPr>
      <w:spacing w:before="100" w:beforeAutospacing="1" w:after="100" w:afterAutospacing="1"/>
      <w:textAlignment w:val="center"/>
    </w:pPr>
  </w:style>
  <w:style w:type="paragraph" w:customStyle="1" w:styleId="div-sep">
    <w:name w:val="div-sep"/>
    <w:basedOn w:val="a"/>
    <w:pPr>
      <w:spacing w:before="100" w:beforeAutospacing="1" w:after="100" w:afterAutospacing="1"/>
    </w:pPr>
  </w:style>
  <w:style w:type="paragraph" w:customStyle="1" w:styleId="div-separator">
    <w:name w:val="div-separator"/>
    <w:basedOn w:val="a"/>
    <w:pPr>
      <w:pBdr>
        <w:top w:val="single" w:sz="2" w:space="0" w:color="E7E6E6"/>
        <w:left w:val="single" w:sz="2" w:space="0" w:color="E7E6E6"/>
        <w:bottom w:val="single" w:sz="2" w:space="0" w:color="E7E6E6"/>
        <w:right w:val="single" w:sz="2" w:space="0" w:color="E7E6E6"/>
      </w:pBdr>
      <w:spacing w:before="450"/>
    </w:pPr>
  </w:style>
  <w:style w:type="paragraph" w:customStyle="1" w:styleId="div-sep-icon">
    <w:name w:val="div-sep-icon"/>
    <w:basedOn w:val="a"/>
    <w:pPr>
      <w:pBdr>
        <w:top w:val="single" w:sz="6" w:space="0" w:color="CDCDCD"/>
        <w:left w:val="single" w:sz="6" w:space="0" w:color="CDCDCD"/>
        <w:bottom w:val="single" w:sz="6" w:space="0" w:color="CDCDCD"/>
        <w:right w:val="single" w:sz="6" w:space="0" w:color="CDCDCD"/>
      </w:pBdr>
      <w:spacing w:line="390" w:lineRule="atLeast"/>
      <w:ind w:left="-195"/>
      <w:jc w:val="center"/>
    </w:pPr>
    <w:rPr>
      <w:color w:val="CDCDCD"/>
      <w:sz w:val="21"/>
      <w:szCs w:val="21"/>
    </w:rPr>
  </w:style>
  <w:style w:type="paragraph" w:customStyle="1" w:styleId="div-sep-line">
    <w:name w:val="div-sep-line"/>
    <w:basedOn w:val="a"/>
    <w:pPr>
      <w:pBdr>
        <w:top w:val="single" w:sz="6" w:space="0" w:color="E7E6E6"/>
      </w:pBdr>
      <w:spacing w:before="100" w:beforeAutospacing="1" w:after="100" w:afterAutospacing="1"/>
    </w:pPr>
  </w:style>
  <w:style w:type="paragraph" w:customStyle="1" w:styleId="sep-arrow">
    <w:name w:val="sep-arrow"/>
    <w:basedOn w:val="a"/>
    <w:pPr>
      <w:pBdr>
        <w:top w:val="single" w:sz="24" w:space="0" w:color="auto"/>
        <w:left w:val="single" w:sz="24" w:space="0" w:color="auto"/>
        <w:bottom w:val="single" w:sz="24" w:space="0" w:color="auto"/>
        <w:right w:val="single" w:sz="24" w:space="0" w:color="auto"/>
      </w:pBdr>
      <w:spacing w:before="100" w:beforeAutospacing="1" w:after="100" w:afterAutospacing="1"/>
      <w:ind w:left="-435"/>
    </w:pPr>
  </w:style>
  <w:style w:type="paragraph" w:customStyle="1" w:styleId="div-sep-bar">
    <w:name w:val="div-sep-bar"/>
    <w:basedOn w:val="a"/>
    <w:pPr>
      <w:shd w:val="clear" w:color="auto" w:fill="F0F0F0"/>
    </w:pPr>
  </w:style>
  <w:style w:type="paragraph" w:customStyle="1" w:styleId="div-sep-bar-thin">
    <w:name w:val="div-sep-bar-thin"/>
    <w:basedOn w:val="a"/>
    <w:pPr>
      <w:shd w:val="clear" w:color="auto" w:fill="F0F0F0"/>
    </w:pPr>
  </w:style>
  <w:style w:type="paragraph" w:customStyle="1" w:styleId="div-sep-bar-bold">
    <w:name w:val="div-sep-bar-bold"/>
    <w:basedOn w:val="a"/>
    <w:pPr>
      <w:shd w:val="clear" w:color="auto" w:fill="F0F0F0"/>
    </w:pPr>
  </w:style>
  <w:style w:type="paragraph" w:customStyle="1" w:styleId="talk-box-wrap">
    <w:name w:val="talk-box-wrap"/>
    <w:basedOn w:val="a"/>
    <w:pPr>
      <w:spacing w:after="300"/>
    </w:pPr>
  </w:style>
  <w:style w:type="paragraph" w:customStyle="1" w:styleId="talk-box">
    <w:name w:val="talk-box"/>
    <w:basedOn w:val="a"/>
  </w:style>
  <w:style w:type="paragraph" w:customStyle="1" w:styleId="talk-bubble">
    <w:name w:val="talk-bubble"/>
    <w:basedOn w:val="a"/>
    <w:pPr>
      <w:pBdr>
        <w:top w:val="single" w:sz="6" w:space="18" w:color="EEEEEE"/>
        <w:left w:val="single" w:sz="6" w:space="18" w:color="EEEEEE"/>
        <w:bottom w:val="single" w:sz="6" w:space="18" w:color="EEEEEE"/>
        <w:right w:val="single" w:sz="6" w:space="18" w:color="EEEEEE"/>
      </w:pBdr>
      <w:shd w:val="clear" w:color="auto" w:fill="F5F5F5"/>
      <w:spacing w:before="100" w:beforeAutospacing="1" w:after="100" w:afterAutospacing="1"/>
    </w:pPr>
  </w:style>
  <w:style w:type="paragraph" w:customStyle="1" w:styleId="talker-one">
    <w:name w:val="talker-one"/>
    <w:basedOn w:val="a"/>
    <w:pPr>
      <w:spacing w:before="100" w:beforeAutospacing="1" w:after="100" w:afterAutospacing="1" w:line="720" w:lineRule="atLeast"/>
    </w:pPr>
    <w:rPr>
      <w:color w:val="747474"/>
    </w:rPr>
  </w:style>
  <w:style w:type="paragraph" w:customStyle="1" w:styleId="talker-two">
    <w:name w:val="talker-two"/>
    <w:basedOn w:val="a"/>
    <w:pPr>
      <w:spacing w:before="100" w:beforeAutospacing="1" w:after="100" w:afterAutospacing="1" w:line="360" w:lineRule="atLeast"/>
    </w:pPr>
    <w:rPr>
      <w:color w:val="747474"/>
    </w:rPr>
  </w:style>
  <w:style w:type="paragraph" w:customStyle="1" w:styleId="talker-photo">
    <w:name w:val="talker-photo"/>
    <w:basedOn w:val="a"/>
    <w:pPr>
      <w:shd w:val="clear" w:color="auto" w:fill="F0F0F0"/>
      <w:spacing w:before="100" w:beforeAutospacing="1" w:after="100" w:afterAutospacing="1" w:line="750" w:lineRule="atLeast"/>
      <w:jc w:val="center"/>
      <w:textAlignment w:val="center"/>
    </w:pPr>
    <w:rPr>
      <w:color w:val="FFFFFF"/>
      <w:sz w:val="36"/>
      <w:szCs w:val="36"/>
    </w:rPr>
  </w:style>
  <w:style w:type="paragraph" w:customStyle="1" w:styleId="form-box">
    <w:name w:val="form-box"/>
    <w:basedOn w:val="a"/>
    <w:pPr>
      <w:pBdr>
        <w:top w:val="single" w:sz="6" w:space="0" w:color="E7E7E7"/>
        <w:left w:val="single" w:sz="6" w:space="0" w:color="E7E7E7"/>
        <w:bottom w:val="single" w:sz="6" w:space="0" w:color="E7E7E7"/>
        <w:right w:val="single" w:sz="6" w:space="0" w:color="E7E7E7"/>
      </w:pBdr>
      <w:shd w:val="clear" w:color="auto" w:fill="FCFCFC"/>
      <w:spacing w:after="225"/>
    </w:pPr>
  </w:style>
  <w:style w:type="paragraph" w:customStyle="1" w:styleId="label-tack">
    <w:name w:val="label-tack"/>
    <w:basedOn w:val="a"/>
    <w:pPr>
      <w:spacing w:before="100" w:beforeAutospacing="1" w:after="100" w:afterAutospacing="1"/>
    </w:pPr>
  </w:style>
  <w:style w:type="paragraph" w:customStyle="1" w:styleId="label-band">
    <w:name w:val="label-band"/>
    <w:basedOn w:val="a"/>
    <w:pPr>
      <w:spacing w:before="100" w:beforeAutospacing="1" w:after="100" w:afterAutospacing="1"/>
      <w:jc w:val="center"/>
    </w:pPr>
    <w:rPr>
      <w:rFonts w:ascii="Tahoma" w:hAnsi="Tahoma" w:cs="Tahoma"/>
      <w:spacing w:val="15"/>
      <w:sz w:val="17"/>
      <w:szCs w:val="17"/>
    </w:rPr>
  </w:style>
  <w:style w:type="paragraph" w:customStyle="1" w:styleId="label-cap">
    <w:name w:val="label-cap"/>
    <w:basedOn w:val="a"/>
    <w:pPr>
      <w:spacing w:before="100" w:beforeAutospacing="1" w:after="100" w:afterAutospacing="1"/>
      <w:jc w:val="center"/>
    </w:pPr>
    <w:rPr>
      <w:rFonts w:ascii="Tahoma" w:hAnsi="Tahoma" w:cs="Tahoma"/>
      <w:spacing w:val="15"/>
      <w:sz w:val="17"/>
      <w:szCs w:val="17"/>
    </w:rPr>
  </w:style>
  <w:style w:type="paragraph" w:customStyle="1" w:styleId="rank-icon">
    <w:name w:val="rank-icon"/>
    <w:basedOn w:val="a"/>
    <w:pPr>
      <w:spacing w:before="100" w:beforeAutospacing="1" w:after="100" w:afterAutospacing="1" w:line="240" w:lineRule="atLeast"/>
      <w:ind w:right="30"/>
      <w:jc w:val="center"/>
    </w:pPr>
    <w:rPr>
      <w:spacing w:val="-15"/>
      <w:sz w:val="17"/>
      <w:szCs w:val="17"/>
    </w:rPr>
  </w:style>
  <w:style w:type="paragraph" w:customStyle="1" w:styleId="tack-icon">
    <w:name w:val="tack-icon"/>
    <w:basedOn w:val="a"/>
    <w:pPr>
      <w:spacing w:before="100" w:beforeAutospacing="1" w:after="100" w:afterAutospacing="1" w:line="165" w:lineRule="atLeast"/>
    </w:pPr>
    <w:rPr>
      <w:rFonts w:ascii="돋움" w:eastAsia="돋움" w:hAnsi="돋움"/>
      <w:spacing w:val="-15"/>
      <w:sz w:val="17"/>
      <w:szCs w:val="17"/>
    </w:rPr>
  </w:style>
  <w:style w:type="paragraph" w:customStyle="1" w:styleId="border-red">
    <w:name w:val="border-red"/>
    <w:basedOn w:val="a"/>
    <w:pPr>
      <w:spacing w:before="100" w:beforeAutospacing="1" w:after="100" w:afterAutospacing="1"/>
    </w:pPr>
  </w:style>
  <w:style w:type="paragraph" w:customStyle="1" w:styleId="border-darkred">
    <w:name w:val="border-darkred"/>
    <w:basedOn w:val="a"/>
    <w:pPr>
      <w:spacing w:before="100" w:beforeAutospacing="1" w:after="100" w:afterAutospacing="1"/>
    </w:pPr>
  </w:style>
  <w:style w:type="paragraph" w:customStyle="1" w:styleId="border-crimson">
    <w:name w:val="border-crimson"/>
    <w:basedOn w:val="a"/>
    <w:pPr>
      <w:spacing w:before="100" w:beforeAutospacing="1" w:after="100" w:afterAutospacing="1"/>
    </w:pPr>
  </w:style>
  <w:style w:type="paragraph" w:customStyle="1" w:styleId="border-orangered">
    <w:name w:val="border-orangered"/>
    <w:basedOn w:val="a"/>
    <w:pPr>
      <w:spacing w:before="100" w:beforeAutospacing="1" w:after="100" w:afterAutospacing="1"/>
    </w:pPr>
  </w:style>
  <w:style w:type="paragraph" w:customStyle="1" w:styleId="border-orange">
    <w:name w:val="border-orange"/>
    <w:basedOn w:val="a"/>
    <w:pPr>
      <w:spacing w:before="100" w:beforeAutospacing="1" w:after="100" w:afterAutospacing="1"/>
    </w:pPr>
  </w:style>
  <w:style w:type="paragraph" w:customStyle="1" w:styleId="border-green">
    <w:name w:val="border-green"/>
    <w:basedOn w:val="a"/>
    <w:pPr>
      <w:spacing w:before="100" w:beforeAutospacing="1" w:after="100" w:afterAutospacing="1"/>
    </w:pPr>
  </w:style>
  <w:style w:type="paragraph" w:customStyle="1" w:styleId="border-lightgreen">
    <w:name w:val="border-lightgreen"/>
    <w:basedOn w:val="a"/>
    <w:pPr>
      <w:spacing w:before="100" w:beforeAutospacing="1" w:after="100" w:afterAutospacing="1"/>
    </w:pPr>
  </w:style>
  <w:style w:type="paragraph" w:customStyle="1" w:styleId="border-deepblue">
    <w:name w:val="border-deepblue"/>
    <w:basedOn w:val="a"/>
    <w:pPr>
      <w:spacing w:before="100" w:beforeAutospacing="1" w:after="100" w:afterAutospacing="1"/>
    </w:pPr>
  </w:style>
  <w:style w:type="paragraph" w:customStyle="1" w:styleId="border-skyblue">
    <w:name w:val="border-skyblue"/>
    <w:basedOn w:val="a"/>
    <w:pPr>
      <w:spacing w:before="100" w:beforeAutospacing="1" w:after="100" w:afterAutospacing="1"/>
    </w:pPr>
  </w:style>
  <w:style w:type="paragraph" w:customStyle="1" w:styleId="border-blue">
    <w:name w:val="border-blue"/>
    <w:basedOn w:val="a"/>
    <w:pPr>
      <w:spacing w:before="100" w:beforeAutospacing="1" w:after="100" w:afterAutospacing="1"/>
    </w:pPr>
  </w:style>
  <w:style w:type="paragraph" w:customStyle="1" w:styleId="border-navy">
    <w:name w:val="border-navy"/>
    <w:basedOn w:val="a"/>
    <w:pPr>
      <w:spacing w:before="100" w:beforeAutospacing="1" w:after="100" w:afterAutospacing="1"/>
    </w:pPr>
  </w:style>
  <w:style w:type="paragraph" w:customStyle="1" w:styleId="border-violet">
    <w:name w:val="border-violet"/>
    <w:basedOn w:val="a"/>
    <w:pPr>
      <w:spacing w:before="100" w:beforeAutospacing="1" w:after="100" w:afterAutospacing="1"/>
    </w:pPr>
  </w:style>
  <w:style w:type="paragraph" w:customStyle="1" w:styleId="border-yellow">
    <w:name w:val="border-yellow"/>
    <w:basedOn w:val="a"/>
    <w:pPr>
      <w:spacing w:before="100" w:beforeAutospacing="1" w:after="100" w:afterAutospacing="1"/>
    </w:pPr>
  </w:style>
  <w:style w:type="paragraph" w:customStyle="1" w:styleId="border-darkgray">
    <w:name w:val="border-darkgray"/>
    <w:basedOn w:val="a"/>
    <w:pPr>
      <w:spacing w:before="100" w:beforeAutospacing="1" w:after="100" w:afterAutospacing="1"/>
    </w:pPr>
  </w:style>
  <w:style w:type="paragraph" w:customStyle="1" w:styleId="border-gray">
    <w:name w:val="border-gray"/>
    <w:basedOn w:val="a"/>
    <w:pPr>
      <w:spacing w:before="100" w:beforeAutospacing="1" w:after="100" w:afterAutospacing="1"/>
    </w:pPr>
  </w:style>
  <w:style w:type="paragraph" w:customStyle="1" w:styleId="border-lightgray">
    <w:name w:val="border-lightgray"/>
    <w:basedOn w:val="a"/>
    <w:pPr>
      <w:spacing w:before="100" w:beforeAutospacing="1" w:after="100" w:afterAutospacing="1"/>
    </w:pPr>
  </w:style>
  <w:style w:type="paragraph" w:customStyle="1" w:styleId="border-white">
    <w:name w:val="border-white"/>
    <w:basedOn w:val="a"/>
    <w:pPr>
      <w:spacing w:before="100" w:beforeAutospacing="1" w:after="100" w:afterAutospacing="1"/>
    </w:pPr>
  </w:style>
  <w:style w:type="paragraph" w:customStyle="1" w:styleId="border-light">
    <w:name w:val="border-light"/>
    <w:basedOn w:val="a"/>
    <w:pPr>
      <w:spacing w:before="100" w:beforeAutospacing="1" w:after="100" w:afterAutospacing="1"/>
    </w:pPr>
  </w:style>
  <w:style w:type="paragraph" w:customStyle="1" w:styleId="border-black">
    <w:name w:val="border-black"/>
    <w:basedOn w:val="a"/>
    <w:pPr>
      <w:spacing w:before="100" w:beforeAutospacing="1" w:after="100" w:afterAutospacing="1"/>
    </w:pPr>
  </w:style>
  <w:style w:type="paragraph" w:customStyle="1" w:styleId="border-color">
    <w:name w:val="border-color"/>
    <w:basedOn w:val="a"/>
    <w:pPr>
      <w:spacing w:before="100" w:beforeAutospacing="1" w:after="100" w:afterAutospacing="1"/>
    </w:pPr>
  </w:style>
  <w:style w:type="paragraph" w:customStyle="1" w:styleId="trans-bg-full">
    <w:name w:val="trans-bg-full"/>
    <w:basedOn w:val="a"/>
    <w:pPr>
      <w:spacing w:before="100" w:beforeAutospacing="1" w:after="100" w:afterAutospacing="1"/>
    </w:pPr>
  </w:style>
  <w:style w:type="paragraph" w:customStyle="1" w:styleId="font-normal">
    <w:name w:val="font-normal"/>
    <w:basedOn w:val="a"/>
    <w:pPr>
      <w:spacing w:before="100" w:beforeAutospacing="1" w:after="100" w:afterAutospacing="1"/>
    </w:pPr>
  </w:style>
  <w:style w:type="paragraph" w:customStyle="1" w:styleId="font-bold">
    <w:name w:val="font-bold"/>
    <w:basedOn w:val="a"/>
    <w:pPr>
      <w:spacing w:before="100" w:beforeAutospacing="1" w:after="100" w:afterAutospacing="1"/>
    </w:pPr>
    <w:rPr>
      <w:b/>
      <w:bCs/>
    </w:rPr>
  </w:style>
  <w:style w:type="paragraph" w:customStyle="1" w:styleId="font-8">
    <w:name w:val="font-8"/>
    <w:basedOn w:val="a"/>
    <w:pPr>
      <w:spacing w:before="100" w:beforeAutospacing="1" w:after="100" w:afterAutospacing="1"/>
    </w:pPr>
    <w:rPr>
      <w:sz w:val="12"/>
      <w:szCs w:val="12"/>
    </w:rPr>
  </w:style>
  <w:style w:type="paragraph" w:customStyle="1" w:styleId="font-9">
    <w:name w:val="font-9"/>
    <w:basedOn w:val="a"/>
    <w:pPr>
      <w:spacing w:before="100" w:beforeAutospacing="1" w:after="100" w:afterAutospacing="1"/>
    </w:pPr>
    <w:rPr>
      <w:sz w:val="14"/>
      <w:szCs w:val="14"/>
    </w:rPr>
  </w:style>
  <w:style w:type="paragraph" w:customStyle="1" w:styleId="font-10">
    <w:name w:val="font-10"/>
    <w:basedOn w:val="a"/>
    <w:pPr>
      <w:spacing w:before="100" w:beforeAutospacing="1" w:after="100" w:afterAutospacing="1"/>
    </w:pPr>
    <w:rPr>
      <w:sz w:val="15"/>
      <w:szCs w:val="15"/>
    </w:rPr>
  </w:style>
  <w:style w:type="paragraph" w:customStyle="1" w:styleId="font-11">
    <w:name w:val="font-11"/>
    <w:basedOn w:val="a"/>
    <w:pPr>
      <w:spacing w:before="100" w:beforeAutospacing="1" w:after="100" w:afterAutospacing="1"/>
    </w:pPr>
    <w:rPr>
      <w:sz w:val="17"/>
      <w:szCs w:val="17"/>
    </w:rPr>
  </w:style>
  <w:style w:type="paragraph" w:customStyle="1" w:styleId="font-12">
    <w:name w:val="font-12"/>
    <w:basedOn w:val="a"/>
    <w:pPr>
      <w:spacing w:before="100" w:beforeAutospacing="1" w:after="100" w:afterAutospacing="1"/>
    </w:pPr>
    <w:rPr>
      <w:sz w:val="18"/>
      <w:szCs w:val="18"/>
    </w:rPr>
  </w:style>
  <w:style w:type="paragraph" w:customStyle="1" w:styleId="font-13">
    <w:name w:val="font-13"/>
    <w:basedOn w:val="a"/>
    <w:pPr>
      <w:spacing w:before="100" w:beforeAutospacing="1" w:after="100" w:afterAutospacing="1"/>
    </w:pPr>
    <w:rPr>
      <w:sz w:val="20"/>
      <w:szCs w:val="20"/>
    </w:rPr>
  </w:style>
  <w:style w:type="paragraph" w:customStyle="1" w:styleId="font-14">
    <w:name w:val="font-14"/>
    <w:basedOn w:val="a"/>
    <w:pPr>
      <w:spacing w:before="100" w:beforeAutospacing="1" w:after="100" w:afterAutospacing="1"/>
    </w:pPr>
    <w:rPr>
      <w:sz w:val="21"/>
      <w:szCs w:val="21"/>
    </w:rPr>
  </w:style>
  <w:style w:type="paragraph" w:customStyle="1" w:styleId="font-15">
    <w:name w:val="font-15"/>
    <w:basedOn w:val="a"/>
    <w:pPr>
      <w:spacing w:before="100" w:beforeAutospacing="1" w:after="100" w:afterAutospacing="1"/>
    </w:pPr>
    <w:rPr>
      <w:sz w:val="23"/>
      <w:szCs w:val="23"/>
    </w:rPr>
  </w:style>
  <w:style w:type="paragraph" w:customStyle="1" w:styleId="font-16">
    <w:name w:val="font-16"/>
    <w:basedOn w:val="a"/>
    <w:pPr>
      <w:spacing w:before="100" w:beforeAutospacing="1" w:after="100" w:afterAutospacing="1"/>
    </w:pPr>
  </w:style>
  <w:style w:type="paragraph" w:customStyle="1" w:styleId="font-18">
    <w:name w:val="font-18"/>
    <w:basedOn w:val="a"/>
    <w:pPr>
      <w:spacing w:before="100" w:beforeAutospacing="1" w:after="100" w:afterAutospacing="1"/>
    </w:pPr>
    <w:rPr>
      <w:sz w:val="27"/>
      <w:szCs w:val="27"/>
    </w:rPr>
  </w:style>
  <w:style w:type="paragraph" w:customStyle="1" w:styleId="font-20">
    <w:name w:val="font-20"/>
    <w:basedOn w:val="a"/>
    <w:pPr>
      <w:spacing w:before="100" w:beforeAutospacing="1" w:after="100" w:afterAutospacing="1"/>
    </w:pPr>
    <w:rPr>
      <w:sz w:val="30"/>
      <w:szCs w:val="30"/>
    </w:rPr>
  </w:style>
  <w:style w:type="paragraph" w:customStyle="1" w:styleId="font-22">
    <w:name w:val="font-22"/>
    <w:basedOn w:val="a"/>
    <w:pPr>
      <w:spacing w:before="100" w:beforeAutospacing="1" w:after="100" w:afterAutospacing="1"/>
    </w:pPr>
    <w:rPr>
      <w:sz w:val="33"/>
      <w:szCs w:val="33"/>
    </w:rPr>
  </w:style>
  <w:style w:type="paragraph" w:customStyle="1" w:styleId="font-24">
    <w:name w:val="font-24"/>
    <w:basedOn w:val="a"/>
    <w:pPr>
      <w:spacing w:before="100" w:beforeAutospacing="1" w:after="100" w:afterAutospacing="1"/>
    </w:pPr>
    <w:rPr>
      <w:sz w:val="36"/>
      <w:szCs w:val="36"/>
    </w:rPr>
  </w:style>
  <w:style w:type="paragraph" w:customStyle="1" w:styleId="count">
    <w:name w:val="count"/>
    <w:basedOn w:val="a"/>
    <w:pPr>
      <w:spacing w:before="100" w:beforeAutospacing="1" w:after="100" w:afterAutospacing="1" w:line="240" w:lineRule="atLeast"/>
    </w:pPr>
    <w:rPr>
      <w:rFonts w:ascii="Verdana" w:hAnsi="Verdana"/>
      <w:b/>
      <w:bCs/>
      <w:spacing w:val="-15"/>
      <w:sz w:val="15"/>
      <w:szCs w:val="15"/>
    </w:rPr>
  </w:style>
  <w:style w:type="paragraph" w:customStyle="1" w:styleId="block">
    <w:name w:val="block"/>
    <w:basedOn w:val="a"/>
    <w:pPr>
      <w:spacing w:before="100" w:beforeAutospacing="1" w:after="100" w:afterAutospacing="1"/>
    </w:pPr>
  </w:style>
  <w:style w:type="paragraph" w:customStyle="1" w:styleId="ellipsis">
    <w:name w:val="ellipsis"/>
    <w:basedOn w:val="a"/>
    <w:pPr>
      <w:spacing w:before="100" w:beforeAutospacing="1" w:after="100" w:afterAutospacing="1"/>
    </w:pPr>
  </w:style>
  <w:style w:type="paragraph" w:customStyle="1" w:styleId="h10">
    <w:name w:val="h10"/>
    <w:basedOn w:val="a"/>
    <w:pPr>
      <w:spacing w:before="100" w:beforeAutospacing="1" w:after="100" w:afterAutospacing="1"/>
    </w:pPr>
  </w:style>
  <w:style w:type="paragraph" w:customStyle="1" w:styleId="h15">
    <w:name w:val="h15"/>
    <w:basedOn w:val="a"/>
    <w:pPr>
      <w:spacing w:before="100" w:beforeAutospacing="1" w:after="100" w:afterAutospacing="1"/>
    </w:pPr>
  </w:style>
  <w:style w:type="paragraph" w:customStyle="1" w:styleId="h20">
    <w:name w:val="h20"/>
    <w:basedOn w:val="a"/>
    <w:pPr>
      <w:spacing w:before="100" w:beforeAutospacing="1" w:after="100" w:afterAutospacing="1"/>
    </w:pPr>
  </w:style>
  <w:style w:type="paragraph" w:customStyle="1" w:styleId="h25">
    <w:name w:val="h25"/>
    <w:basedOn w:val="a"/>
    <w:pPr>
      <w:spacing w:before="100" w:beforeAutospacing="1" w:after="100" w:afterAutospacing="1"/>
    </w:pPr>
  </w:style>
  <w:style w:type="paragraph" w:customStyle="1" w:styleId="h30">
    <w:name w:val="h30"/>
    <w:basedOn w:val="a"/>
    <w:pPr>
      <w:spacing w:before="100" w:beforeAutospacing="1" w:after="100" w:afterAutospacing="1"/>
    </w:pPr>
  </w:style>
  <w:style w:type="paragraph" w:customStyle="1" w:styleId="h35">
    <w:name w:val="h35"/>
    <w:basedOn w:val="a"/>
    <w:pPr>
      <w:spacing w:before="100" w:beforeAutospacing="1" w:after="100" w:afterAutospacing="1"/>
    </w:pPr>
  </w:style>
  <w:style w:type="paragraph" w:customStyle="1" w:styleId="h40">
    <w:name w:val="h40"/>
    <w:basedOn w:val="a"/>
    <w:pPr>
      <w:spacing w:before="100" w:beforeAutospacing="1" w:after="100" w:afterAutospacing="1"/>
    </w:pPr>
  </w:style>
  <w:style w:type="paragraph" w:customStyle="1" w:styleId="h45">
    <w:name w:val="h45"/>
    <w:basedOn w:val="a"/>
    <w:pPr>
      <w:spacing w:before="100" w:beforeAutospacing="1" w:after="100" w:afterAutospacing="1"/>
    </w:pPr>
  </w:style>
  <w:style w:type="paragraph" w:customStyle="1" w:styleId="h50">
    <w:name w:val="h50"/>
    <w:basedOn w:val="a"/>
    <w:pPr>
      <w:spacing w:before="100" w:beforeAutospacing="1" w:after="100" w:afterAutospacing="1"/>
    </w:pPr>
  </w:style>
  <w:style w:type="paragraph" w:customStyle="1" w:styleId="p10">
    <w:name w:val="p10"/>
    <w:basedOn w:val="a"/>
    <w:pPr>
      <w:spacing w:before="100" w:beforeAutospacing="1" w:after="100" w:afterAutospacing="1"/>
    </w:pPr>
  </w:style>
  <w:style w:type="paragraph" w:customStyle="1" w:styleId="p15">
    <w:name w:val="p15"/>
    <w:basedOn w:val="a"/>
    <w:pPr>
      <w:spacing w:before="100" w:beforeAutospacing="1" w:after="100" w:afterAutospacing="1"/>
    </w:pPr>
  </w:style>
  <w:style w:type="paragraph" w:customStyle="1" w:styleId="m10">
    <w:name w:val="m10"/>
    <w:basedOn w:val="a"/>
    <w:pPr>
      <w:spacing w:before="150" w:after="150"/>
    </w:pPr>
  </w:style>
  <w:style w:type="paragraph" w:customStyle="1" w:styleId="m15">
    <w:name w:val="m15"/>
    <w:basedOn w:val="a"/>
    <w:pPr>
      <w:spacing w:before="225" w:after="225"/>
    </w:pPr>
  </w:style>
  <w:style w:type="paragraph" w:customStyle="1" w:styleId="red">
    <w:name w:val="red"/>
    <w:basedOn w:val="a"/>
    <w:pPr>
      <w:spacing w:before="100" w:beforeAutospacing="1" w:after="100" w:afterAutospacing="1"/>
    </w:pPr>
    <w:rPr>
      <w:color w:val="E91B23"/>
    </w:rPr>
  </w:style>
  <w:style w:type="paragraph" w:customStyle="1" w:styleId="darkred">
    <w:name w:val="darkred"/>
    <w:basedOn w:val="a"/>
    <w:pPr>
      <w:spacing w:before="100" w:beforeAutospacing="1" w:after="100" w:afterAutospacing="1"/>
    </w:pPr>
    <w:rPr>
      <w:color w:val="AA3C3F"/>
    </w:rPr>
  </w:style>
  <w:style w:type="paragraph" w:customStyle="1" w:styleId="crimson">
    <w:name w:val="crimson"/>
    <w:basedOn w:val="a"/>
    <w:pPr>
      <w:spacing w:before="100" w:beforeAutospacing="1" w:after="100" w:afterAutospacing="1"/>
    </w:pPr>
    <w:rPr>
      <w:color w:val="DC143C"/>
    </w:rPr>
  </w:style>
  <w:style w:type="paragraph" w:customStyle="1" w:styleId="orangered">
    <w:name w:val="orangered"/>
    <w:basedOn w:val="a"/>
    <w:pPr>
      <w:spacing w:before="100" w:beforeAutospacing="1" w:after="100" w:afterAutospacing="1"/>
    </w:pPr>
    <w:rPr>
      <w:color w:val="FF4500"/>
    </w:rPr>
  </w:style>
  <w:style w:type="paragraph" w:customStyle="1" w:styleId="orange">
    <w:name w:val="orange"/>
    <w:basedOn w:val="a"/>
    <w:pPr>
      <w:spacing w:before="100" w:beforeAutospacing="1" w:after="100" w:afterAutospacing="1"/>
    </w:pPr>
    <w:rPr>
      <w:color w:val="F09614"/>
    </w:rPr>
  </w:style>
  <w:style w:type="paragraph" w:customStyle="1" w:styleId="green">
    <w:name w:val="green"/>
    <w:basedOn w:val="a"/>
    <w:pPr>
      <w:spacing w:before="100" w:beforeAutospacing="1" w:after="100" w:afterAutospacing="1"/>
    </w:pPr>
    <w:rPr>
      <w:color w:val="8CC346"/>
    </w:rPr>
  </w:style>
  <w:style w:type="paragraph" w:customStyle="1" w:styleId="lightgreen">
    <w:name w:val="lightgreen"/>
    <w:basedOn w:val="a"/>
    <w:pPr>
      <w:spacing w:before="100" w:beforeAutospacing="1" w:after="100" w:afterAutospacing="1"/>
    </w:pPr>
    <w:rPr>
      <w:color w:val="A0C850"/>
    </w:rPr>
  </w:style>
  <w:style w:type="paragraph" w:customStyle="1" w:styleId="deepblue">
    <w:name w:val="deepblue"/>
    <w:basedOn w:val="a"/>
    <w:pPr>
      <w:spacing w:before="100" w:beforeAutospacing="1" w:after="100" w:afterAutospacing="1"/>
    </w:pPr>
    <w:rPr>
      <w:color w:val="007DB4"/>
    </w:rPr>
  </w:style>
  <w:style w:type="paragraph" w:customStyle="1" w:styleId="skyblue">
    <w:name w:val="skyblue"/>
    <w:basedOn w:val="a"/>
    <w:pPr>
      <w:spacing w:before="100" w:beforeAutospacing="1" w:after="100" w:afterAutospacing="1"/>
    </w:pPr>
    <w:rPr>
      <w:color w:val="64C3F5"/>
    </w:rPr>
  </w:style>
  <w:style w:type="paragraph" w:customStyle="1" w:styleId="blue">
    <w:name w:val="blue"/>
    <w:basedOn w:val="a"/>
    <w:pPr>
      <w:spacing w:before="100" w:beforeAutospacing="1" w:after="100" w:afterAutospacing="1"/>
    </w:pPr>
    <w:rPr>
      <w:color w:val="3498DB"/>
    </w:rPr>
  </w:style>
  <w:style w:type="paragraph" w:customStyle="1" w:styleId="navy">
    <w:name w:val="navy"/>
    <w:basedOn w:val="a"/>
    <w:pPr>
      <w:spacing w:before="100" w:beforeAutospacing="1" w:after="100" w:afterAutospacing="1"/>
    </w:pPr>
    <w:rPr>
      <w:color w:val="323C46"/>
    </w:rPr>
  </w:style>
  <w:style w:type="paragraph" w:customStyle="1" w:styleId="violet">
    <w:name w:val="violet"/>
    <w:basedOn w:val="a"/>
    <w:pPr>
      <w:spacing w:before="100" w:beforeAutospacing="1" w:after="100" w:afterAutospacing="1"/>
    </w:pPr>
    <w:rPr>
      <w:color w:val="553C7D"/>
    </w:rPr>
  </w:style>
  <w:style w:type="paragraph" w:customStyle="1" w:styleId="yellow">
    <w:name w:val="yellow"/>
    <w:basedOn w:val="a"/>
    <w:pPr>
      <w:spacing w:before="100" w:beforeAutospacing="1" w:after="100" w:afterAutospacing="1"/>
    </w:pPr>
    <w:rPr>
      <w:color w:val="F1C40F"/>
    </w:rPr>
  </w:style>
  <w:style w:type="paragraph" w:customStyle="1" w:styleId="darkgray">
    <w:name w:val="darkgray"/>
    <w:basedOn w:val="a"/>
    <w:pPr>
      <w:spacing w:before="100" w:beforeAutospacing="1" w:after="100" w:afterAutospacing="1"/>
    </w:pPr>
    <w:rPr>
      <w:color w:val="666666"/>
    </w:rPr>
  </w:style>
  <w:style w:type="paragraph" w:customStyle="1" w:styleId="gray">
    <w:name w:val="gray"/>
    <w:basedOn w:val="a"/>
    <w:pPr>
      <w:spacing w:before="100" w:beforeAutospacing="1" w:after="100" w:afterAutospacing="1"/>
    </w:pPr>
    <w:rPr>
      <w:color w:val="888888"/>
    </w:rPr>
  </w:style>
  <w:style w:type="paragraph" w:customStyle="1" w:styleId="lightgray">
    <w:name w:val="lightgray"/>
    <w:basedOn w:val="a"/>
    <w:pPr>
      <w:spacing w:before="100" w:beforeAutospacing="1" w:after="100" w:afterAutospacing="1"/>
    </w:pPr>
    <w:rPr>
      <w:color w:val="DDDDDD"/>
    </w:rPr>
  </w:style>
  <w:style w:type="paragraph" w:customStyle="1" w:styleId="white">
    <w:name w:val="white"/>
    <w:basedOn w:val="a"/>
    <w:pPr>
      <w:spacing w:before="100" w:beforeAutospacing="1" w:after="100" w:afterAutospacing="1"/>
    </w:pPr>
    <w:rPr>
      <w:color w:val="FFFFFF"/>
    </w:rPr>
  </w:style>
  <w:style w:type="paragraph" w:customStyle="1" w:styleId="light">
    <w:name w:val="light"/>
    <w:basedOn w:val="a"/>
    <w:pPr>
      <w:spacing w:before="100" w:beforeAutospacing="1" w:after="100" w:afterAutospacing="1"/>
    </w:pPr>
    <w:rPr>
      <w:color w:val="F5F5F5"/>
    </w:rPr>
  </w:style>
  <w:style w:type="paragraph" w:customStyle="1" w:styleId="black">
    <w:name w:val="black"/>
    <w:basedOn w:val="a"/>
    <w:pPr>
      <w:spacing w:before="100" w:beforeAutospacing="1" w:after="100" w:afterAutospacing="1"/>
    </w:pPr>
    <w:rPr>
      <w:color w:val="333333"/>
    </w:rPr>
  </w:style>
  <w:style w:type="paragraph" w:customStyle="1" w:styleId="color">
    <w:name w:val="color"/>
    <w:basedOn w:val="a"/>
    <w:pPr>
      <w:spacing w:before="100" w:beforeAutospacing="1" w:after="100" w:afterAutospacing="1"/>
    </w:pPr>
    <w:rPr>
      <w:color w:val="E91B23"/>
    </w:rPr>
  </w:style>
  <w:style w:type="paragraph" w:customStyle="1" w:styleId="div-head">
    <w:name w:val="div-head"/>
    <w:basedOn w:val="a"/>
    <w:pPr>
      <w:pBdr>
        <w:top w:val="single" w:sz="12" w:space="11" w:color="auto"/>
        <w:bottom w:val="single" w:sz="6" w:space="11" w:color="C3C3C3"/>
      </w:pBdr>
      <w:spacing w:before="100" w:beforeAutospacing="1" w:after="100" w:afterAutospacing="1"/>
    </w:pPr>
  </w:style>
  <w:style w:type="paragraph" w:customStyle="1" w:styleId="fa">
    <w:name w:val="fa"/>
    <w:basedOn w:val="a"/>
    <w:pPr>
      <w:spacing w:before="100" w:beforeAutospacing="1" w:after="100" w:afterAutospacing="1"/>
    </w:pPr>
    <w:rPr>
      <w:rFonts w:ascii="FontAwesome" w:hAnsi="FontAwesome"/>
    </w:rPr>
  </w:style>
  <w:style w:type="paragraph" w:customStyle="1" w:styleId="fa-lg">
    <w:name w:val="fa-lg"/>
    <w:basedOn w:val="a"/>
    <w:pPr>
      <w:spacing w:before="100" w:beforeAutospacing="1" w:after="100" w:afterAutospacing="1" w:line="180" w:lineRule="atLeast"/>
    </w:pPr>
    <w:rPr>
      <w:sz w:val="32"/>
      <w:szCs w:val="32"/>
    </w:rPr>
  </w:style>
  <w:style w:type="paragraph" w:customStyle="1" w:styleId="fa-2x">
    <w:name w:val="fa-2x"/>
    <w:basedOn w:val="a"/>
    <w:pPr>
      <w:spacing w:before="100" w:beforeAutospacing="1" w:after="100" w:afterAutospacing="1"/>
    </w:pPr>
    <w:rPr>
      <w:sz w:val="48"/>
      <w:szCs w:val="48"/>
    </w:rPr>
  </w:style>
  <w:style w:type="paragraph" w:customStyle="1" w:styleId="fa-3x">
    <w:name w:val="fa-3x"/>
    <w:basedOn w:val="a"/>
    <w:pPr>
      <w:spacing w:before="100" w:beforeAutospacing="1" w:after="100" w:afterAutospacing="1"/>
    </w:pPr>
    <w:rPr>
      <w:sz w:val="72"/>
      <w:szCs w:val="72"/>
    </w:rPr>
  </w:style>
  <w:style w:type="paragraph" w:customStyle="1" w:styleId="fa-4x">
    <w:name w:val="fa-4x"/>
    <w:basedOn w:val="a"/>
    <w:pPr>
      <w:spacing w:before="100" w:beforeAutospacing="1" w:after="100" w:afterAutospacing="1"/>
    </w:pPr>
    <w:rPr>
      <w:sz w:val="96"/>
      <w:szCs w:val="96"/>
    </w:rPr>
  </w:style>
  <w:style w:type="paragraph" w:customStyle="1" w:styleId="fa-5x">
    <w:name w:val="fa-5x"/>
    <w:basedOn w:val="a"/>
    <w:pPr>
      <w:spacing w:before="100" w:beforeAutospacing="1" w:after="100" w:afterAutospacing="1"/>
    </w:pPr>
    <w:rPr>
      <w:sz w:val="120"/>
      <w:szCs w:val="120"/>
    </w:rPr>
  </w:style>
  <w:style w:type="paragraph" w:customStyle="1" w:styleId="fa-fw">
    <w:name w:val="fa-fw"/>
    <w:basedOn w:val="a"/>
    <w:pPr>
      <w:spacing w:before="100" w:beforeAutospacing="1" w:after="100" w:afterAutospacing="1"/>
      <w:jc w:val="center"/>
    </w:pPr>
  </w:style>
  <w:style w:type="paragraph" w:customStyle="1" w:styleId="fa-ul">
    <w:name w:val="fa-ul"/>
    <w:basedOn w:val="a"/>
    <w:pPr>
      <w:spacing w:before="100" w:beforeAutospacing="1" w:after="100" w:afterAutospacing="1"/>
      <w:ind w:left="514"/>
    </w:pPr>
  </w:style>
  <w:style w:type="paragraph" w:customStyle="1" w:styleId="fa-li">
    <w:name w:val="fa-li"/>
    <w:basedOn w:val="a"/>
    <w:pPr>
      <w:spacing w:before="100" w:beforeAutospacing="1" w:after="100" w:afterAutospacing="1"/>
      <w:jc w:val="center"/>
    </w:pPr>
  </w:style>
  <w:style w:type="paragraph" w:customStyle="1" w:styleId="fa-border">
    <w:name w:val="fa-border"/>
    <w:basedOn w:val="a"/>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a"/>
    <w:pPr>
      <w:spacing w:before="100" w:beforeAutospacing="1" w:after="100" w:afterAutospacing="1" w:line="480" w:lineRule="atLeast"/>
      <w:textAlignment w:val="center"/>
    </w:pPr>
  </w:style>
  <w:style w:type="paragraph" w:customStyle="1" w:styleId="fa-stack-1x">
    <w:name w:val="fa-stack-1x"/>
    <w:basedOn w:val="a"/>
    <w:pPr>
      <w:spacing w:before="100" w:beforeAutospacing="1" w:after="100" w:afterAutospacing="1"/>
      <w:jc w:val="center"/>
    </w:pPr>
  </w:style>
  <w:style w:type="paragraph" w:customStyle="1" w:styleId="fa-stack-2x">
    <w:name w:val="fa-stack-2x"/>
    <w:basedOn w:val="a"/>
    <w:pPr>
      <w:spacing w:before="100" w:beforeAutospacing="1" w:after="100" w:afterAutospacing="1"/>
      <w:jc w:val="center"/>
    </w:pPr>
    <w:rPr>
      <w:sz w:val="48"/>
      <w:szCs w:val="48"/>
    </w:rPr>
  </w:style>
  <w:style w:type="paragraph" w:customStyle="1" w:styleId="fa-inverse">
    <w:name w:val="fa-inverse"/>
    <w:basedOn w:val="a"/>
    <w:pPr>
      <w:spacing w:before="100" w:beforeAutospacing="1" w:after="100" w:afterAutospacing="1"/>
    </w:pPr>
    <w:rPr>
      <w:color w:val="FFFFFF"/>
    </w:rPr>
  </w:style>
  <w:style w:type="paragraph" w:customStyle="1" w:styleId="sr-only">
    <w:name w:val="sr-only"/>
    <w:basedOn w:val="a"/>
    <w:pPr>
      <w:ind w:left="-15" w:right="-15"/>
    </w:pPr>
  </w:style>
  <w:style w:type="paragraph" w:customStyle="1" w:styleId="lv-icon">
    <w:name w:val="lv-icon"/>
    <w:basedOn w:val="a"/>
    <w:pPr>
      <w:spacing w:before="100" w:beforeAutospacing="1" w:after="100" w:afterAutospacing="1" w:line="240" w:lineRule="atLeast"/>
      <w:jc w:val="center"/>
    </w:pPr>
    <w:rPr>
      <w:rFonts w:ascii="Tahoma" w:hAnsi="Tahoma" w:cs="Tahoma"/>
      <w:b/>
      <w:bCs/>
      <w:sz w:val="12"/>
      <w:szCs w:val="12"/>
    </w:rPr>
  </w:style>
  <w:style w:type="paragraph" w:customStyle="1" w:styleId="lv-admin">
    <w:name w:val="lv-admin"/>
    <w:basedOn w:val="a"/>
    <w:pPr>
      <w:shd w:val="clear" w:color="auto" w:fill="E91B23"/>
      <w:spacing w:before="100" w:beforeAutospacing="1" w:after="100" w:afterAutospacing="1"/>
    </w:pPr>
    <w:rPr>
      <w:color w:val="FFFFFF"/>
      <w:sz w:val="15"/>
      <w:szCs w:val="15"/>
    </w:rPr>
  </w:style>
  <w:style w:type="paragraph" w:customStyle="1" w:styleId="lv-special">
    <w:name w:val="lv-special"/>
    <w:basedOn w:val="a"/>
    <w:pPr>
      <w:shd w:val="clear" w:color="auto" w:fill="3498DB"/>
      <w:spacing w:before="100" w:beforeAutospacing="1" w:after="100" w:afterAutospacing="1"/>
    </w:pPr>
    <w:rPr>
      <w:color w:val="FFFFFF"/>
      <w:sz w:val="15"/>
      <w:szCs w:val="15"/>
    </w:rPr>
  </w:style>
  <w:style w:type="paragraph" w:customStyle="1" w:styleId="lv-guest">
    <w:name w:val="lv-guest"/>
    <w:basedOn w:val="a"/>
    <w:pPr>
      <w:shd w:val="clear" w:color="auto" w:fill="333333"/>
      <w:spacing w:before="100" w:beforeAutospacing="1" w:after="100" w:afterAutospacing="1"/>
    </w:pPr>
    <w:rPr>
      <w:color w:val="FFFFFF"/>
      <w:sz w:val="15"/>
      <w:szCs w:val="15"/>
    </w:rPr>
  </w:style>
  <w:style w:type="paragraph" w:customStyle="1" w:styleId="lv-1">
    <w:name w:val="lv-1"/>
    <w:basedOn w:val="a"/>
    <w:pPr>
      <w:shd w:val="clear" w:color="auto" w:fill="D0D0D0"/>
      <w:spacing w:before="100" w:beforeAutospacing="1" w:after="100" w:afterAutospacing="1"/>
    </w:pPr>
    <w:rPr>
      <w:color w:val="FFFFFF"/>
    </w:rPr>
  </w:style>
  <w:style w:type="paragraph" w:customStyle="1" w:styleId="lv-2">
    <w:name w:val="lv-2"/>
    <w:basedOn w:val="a"/>
    <w:pPr>
      <w:shd w:val="clear" w:color="auto" w:fill="D0D0D0"/>
      <w:spacing w:before="100" w:beforeAutospacing="1" w:after="100" w:afterAutospacing="1"/>
    </w:pPr>
    <w:rPr>
      <w:color w:val="FFFFFF"/>
    </w:rPr>
  </w:style>
  <w:style w:type="paragraph" w:customStyle="1" w:styleId="lv-3">
    <w:name w:val="lv-3"/>
    <w:basedOn w:val="a"/>
    <w:pPr>
      <w:shd w:val="clear" w:color="auto" w:fill="D0D0D0"/>
      <w:spacing w:before="100" w:beforeAutospacing="1" w:after="100" w:afterAutospacing="1"/>
    </w:pPr>
    <w:rPr>
      <w:color w:val="FFFFFF"/>
    </w:rPr>
  </w:style>
  <w:style w:type="paragraph" w:customStyle="1" w:styleId="lv-4">
    <w:name w:val="lv-4"/>
    <w:basedOn w:val="a"/>
    <w:pPr>
      <w:shd w:val="clear" w:color="auto" w:fill="D0D0D0"/>
      <w:spacing w:before="100" w:beforeAutospacing="1" w:after="100" w:afterAutospacing="1"/>
    </w:pPr>
    <w:rPr>
      <w:color w:val="FFFFFF"/>
    </w:rPr>
  </w:style>
  <w:style w:type="paragraph" w:customStyle="1" w:styleId="lv-5">
    <w:name w:val="lv-5"/>
    <w:basedOn w:val="a"/>
    <w:pPr>
      <w:shd w:val="clear" w:color="auto" w:fill="D0D0D0"/>
      <w:spacing w:before="100" w:beforeAutospacing="1" w:after="100" w:afterAutospacing="1"/>
    </w:pPr>
    <w:rPr>
      <w:color w:val="FFFFFF"/>
    </w:rPr>
  </w:style>
  <w:style w:type="paragraph" w:customStyle="1" w:styleId="lv-6">
    <w:name w:val="lv-6"/>
    <w:basedOn w:val="a"/>
    <w:pPr>
      <w:shd w:val="clear" w:color="auto" w:fill="D0D0D0"/>
      <w:spacing w:before="100" w:beforeAutospacing="1" w:after="100" w:afterAutospacing="1"/>
    </w:pPr>
    <w:rPr>
      <w:color w:val="FFFFFF"/>
    </w:rPr>
  </w:style>
  <w:style w:type="paragraph" w:customStyle="1" w:styleId="lv-7">
    <w:name w:val="lv-7"/>
    <w:basedOn w:val="a"/>
    <w:pPr>
      <w:shd w:val="clear" w:color="auto" w:fill="D0D0D0"/>
      <w:spacing w:before="100" w:beforeAutospacing="1" w:after="100" w:afterAutospacing="1"/>
    </w:pPr>
    <w:rPr>
      <w:color w:val="FFFFFF"/>
    </w:rPr>
  </w:style>
  <w:style w:type="paragraph" w:customStyle="1" w:styleId="lv-8">
    <w:name w:val="lv-8"/>
    <w:basedOn w:val="a"/>
    <w:pPr>
      <w:shd w:val="clear" w:color="auto" w:fill="D0D0D0"/>
      <w:spacing w:before="100" w:beforeAutospacing="1" w:after="100" w:afterAutospacing="1"/>
    </w:pPr>
    <w:rPr>
      <w:color w:val="FFFFFF"/>
    </w:rPr>
  </w:style>
  <w:style w:type="paragraph" w:customStyle="1" w:styleId="lv-9">
    <w:name w:val="lv-9"/>
    <w:basedOn w:val="a"/>
    <w:pPr>
      <w:shd w:val="clear" w:color="auto" w:fill="D0D0D0"/>
      <w:spacing w:before="100" w:beforeAutospacing="1" w:after="100" w:afterAutospacing="1"/>
    </w:pPr>
    <w:rPr>
      <w:color w:val="FFFFFF"/>
    </w:rPr>
  </w:style>
  <w:style w:type="paragraph" w:customStyle="1" w:styleId="lv-10">
    <w:name w:val="lv-10"/>
    <w:basedOn w:val="a"/>
    <w:pPr>
      <w:shd w:val="clear" w:color="auto" w:fill="8EC449"/>
      <w:spacing w:before="100" w:beforeAutospacing="1" w:after="100" w:afterAutospacing="1"/>
    </w:pPr>
    <w:rPr>
      <w:color w:val="FFFFFF"/>
    </w:rPr>
  </w:style>
  <w:style w:type="paragraph" w:customStyle="1" w:styleId="lv-11">
    <w:name w:val="lv-11"/>
    <w:basedOn w:val="a"/>
    <w:pPr>
      <w:shd w:val="clear" w:color="auto" w:fill="8EC449"/>
      <w:spacing w:before="100" w:beforeAutospacing="1" w:after="100" w:afterAutospacing="1"/>
    </w:pPr>
    <w:rPr>
      <w:color w:val="FFFFFF"/>
    </w:rPr>
  </w:style>
  <w:style w:type="paragraph" w:customStyle="1" w:styleId="lv-12">
    <w:name w:val="lv-12"/>
    <w:basedOn w:val="a"/>
    <w:pPr>
      <w:shd w:val="clear" w:color="auto" w:fill="8EC449"/>
      <w:spacing w:before="100" w:beforeAutospacing="1" w:after="100" w:afterAutospacing="1"/>
    </w:pPr>
    <w:rPr>
      <w:color w:val="FFFFFF"/>
    </w:rPr>
  </w:style>
  <w:style w:type="paragraph" w:customStyle="1" w:styleId="lv-13">
    <w:name w:val="lv-13"/>
    <w:basedOn w:val="a"/>
    <w:pPr>
      <w:shd w:val="clear" w:color="auto" w:fill="8EC449"/>
      <w:spacing w:before="100" w:beforeAutospacing="1" w:after="100" w:afterAutospacing="1"/>
    </w:pPr>
    <w:rPr>
      <w:color w:val="FFFFFF"/>
    </w:rPr>
  </w:style>
  <w:style w:type="paragraph" w:customStyle="1" w:styleId="lv-14">
    <w:name w:val="lv-14"/>
    <w:basedOn w:val="a"/>
    <w:pPr>
      <w:shd w:val="clear" w:color="auto" w:fill="8EC449"/>
      <w:spacing w:before="100" w:beforeAutospacing="1" w:after="100" w:afterAutospacing="1"/>
    </w:pPr>
    <w:rPr>
      <w:color w:val="FFFFFF"/>
    </w:rPr>
  </w:style>
  <w:style w:type="paragraph" w:customStyle="1" w:styleId="lv-15">
    <w:name w:val="lv-15"/>
    <w:basedOn w:val="a"/>
    <w:pPr>
      <w:shd w:val="clear" w:color="auto" w:fill="8EC449"/>
      <w:spacing w:before="100" w:beforeAutospacing="1" w:after="100" w:afterAutospacing="1"/>
    </w:pPr>
    <w:rPr>
      <w:color w:val="FFFFFF"/>
    </w:rPr>
  </w:style>
  <w:style w:type="paragraph" w:customStyle="1" w:styleId="lv-16">
    <w:name w:val="lv-16"/>
    <w:basedOn w:val="a"/>
    <w:pPr>
      <w:shd w:val="clear" w:color="auto" w:fill="8EC449"/>
      <w:spacing w:before="100" w:beforeAutospacing="1" w:after="100" w:afterAutospacing="1"/>
    </w:pPr>
    <w:rPr>
      <w:color w:val="FFFFFF"/>
    </w:rPr>
  </w:style>
  <w:style w:type="paragraph" w:customStyle="1" w:styleId="lv-17">
    <w:name w:val="lv-17"/>
    <w:basedOn w:val="a"/>
    <w:pPr>
      <w:shd w:val="clear" w:color="auto" w:fill="8EC449"/>
      <w:spacing w:before="100" w:beforeAutospacing="1" w:after="100" w:afterAutospacing="1"/>
    </w:pPr>
    <w:rPr>
      <w:color w:val="FFFFFF"/>
    </w:rPr>
  </w:style>
  <w:style w:type="paragraph" w:customStyle="1" w:styleId="lv-18">
    <w:name w:val="lv-18"/>
    <w:basedOn w:val="a"/>
    <w:pPr>
      <w:shd w:val="clear" w:color="auto" w:fill="8EC449"/>
      <w:spacing w:before="100" w:beforeAutospacing="1" w:after="100" w:afterAutospacing="1"/>
    </w:pPr>
    <w:rPr>
      <w:color w:val="FFFFFF"/>
    </w:rPr>
  </w:style>
  <w:style w:type="paragraph" w:customStyle="1" w:styleId="lv-19">
    <w:name w:val="lv-19"/>
    <w:basedOn w:val="a"/>
    <w:pPr>
      <w:shd w:val="clear" w:color="auto" w:fill="8EC449"/>
      <w:spacing w:before="100" w:beforeAutospacing="1" w:after="100" w:afterAutospacing="1"/>
    </w:pPr>
    <w:rPr>
      <w:color w:val="FFFFFF"/>
    </w:rPr>
  </w:style>
  <w:style w:type="paragraph" w:customStyle="1" w:styleId="lv-20">
    <w:name w:val="lv-20"/>
    <w:basedOn w:val="a"/>
    <w:pPr>
      <w:shd w:val="clear" w:color="auto" w:fill="F1C40F"/>
      <w:spacing w:before="100" w:beforeAutospacing="1" w:after="100" w:afterAutospacing="1"/>
    </w:pPr>
    <w:rPr>
      <w:color w:val="FFFFFF"/>
    </w:rPr>
  </w:style>
  <w:style w:type="paragraph" w:customStyle="1" w:styleId="lv-21">
    <w:name w:val="lv-21"/>
    <w:basedOn w:val="a"/>
    <w:pPr>
      <w:shd w:val="clear" w:color="auto" w:fill="F1C40F"/>
      <w:spacing w:before="100" w:beforeAutospacing="1" w:after="100" w:afterAutospacing="1"/>
    </w:pPr>
    <w:rPr>
      <w:color w:val="FFFFFF"/>
    </w:rPr>
  </w:style>
  <w:style w:type="paragraph" w:customStyle="1" w:styleId="lv-22">
    <w:name w:val="lv-22"/>
    <w:basedOn w:val="a"/>
    <w:pPr>
      <w:shd w:val="clear" w:color="auto" w:fill="F1C40F"/>
      <w:spacing w:before="100" w:beforeAutospacing="1" w:after="100" w:afterAutospacing="1"/>
    </w:pPr>
    <w:rPr>
      <w:color w:val="FFFFFF"/>
    </w:rPr>
  </w:style>
  <w:style w:type="paragraph" w:customStyle="1" w:styleId="lv-23">
    <w:name w:val="lv-23"/>
    <w:basedOn w:val="a"/>
    <w:pPr>
      <w:shd w:val="clear" w:color="auto" w:fill="F1C40F"/>
      <w:spacing w:before="100" w:beforeAutospacing="1" w:after="100" w:afterAutospacing="1"/>
    </w:pPr>
    <w:rPr>
      <w:color w:val="FFFFFF"/>
    </w:rPr>
  </w:style>
  <w:style w:type="paragraph" w:customStyle="1" w:styleId="lv-24">
    <w:name w:val="lv-24"/>
    <w:basedOn w:val="a"/>
    <w:pPr>
      <w:shd w:val="clear" w:color="auto" w:fill="F1C40F"/>
      <w:spacing w:before="100" w:beforeAutospacing="1" w:after="100" w:afterAutospacing="1"/>
    </w:pPr>
    <w:rPr>
      <w:color w:val="FFFFFF"/>
    </w:rPr>
  </w:style>
  <w:style w:type="paragraph" w:customStyle="1" w:styleId="lv-25">
    <w:name w:val="lv-25"/>
    <w:basedOn w:val="a"/>
    <w:pPr>
      <w:shd w:val="clear" w:color="auto" w:fill="F1C40F"/>
      <w:spacing w:before="100" w:beforeAutospacing="1" w:after="100" w:afterAutospacing="1"/>
    </w:pPr>
    <w:rPr>
      <w:color w:val="FFFFFF"/>
    </w:rPr>
  </w:style>
  <w:style w:type="paragraph" w:customStyle="1" w:styleId="lv-26">
    <w:name w:val="lv-26"/>
    <w:basedOn w:val="a"/>
    <w:pPr>
      <w:shd w:val="clear" w:color="auto" w:fill="F1C40F"/>
      <w:spacing w:before="100" w:beforeAutospacing="1" w:after="100" w:afterAutospacing="1"/>
    </w:pPr>
    <w:rPr>
      <w:color w:val="FFFFFF"/>
    </w:rPr>
  </w:style>
  <w:style w:type="paragraph" w:customStyle="1" w:styleId="lv-27">
    <w:name w:val="lv-27"/>
    <w:basedOn w:val="a"/>
    <w:pPr>
      <w:shd w:val="clear" w:color="auto" w:fill="F1C40F"/>
      <w:spacing w:before="100" w:beforeAutospacing="1" w:after="100" w:afterAutospacing="1"/>
    </w:pPr>
    <w:rPr>
      <w:color w:val="FFFFFF"/>
    </w:rPr>
  </w:style>
  <w:style w:type="paragraph" w:customStyle="1" w:styleId="lv-28">
    <w:name w:val="lv-28"/>
    <w:basedOn w:val="a"/>
    <w:pPr>
      <w:shd w:val="clear" w:color="auto" w:fill="F1C40F"/>
      <w:spacing w:before="100" w:beforeAutospacing="1" w:after="100" w:afterAutospacing="1"/>
    </w:pPr>
    <w:rPr>
      <w:color w:val="FFFFFF"/>
    </w:rPr>
  </w:style>
  <w:style w:type="paragraph" w:customStyle="1" w:styleId="lv-29">
    <w:name w:val="lv-29"/>
    <w:basedOn w:val="a"/>
    <w:pPr>
      <w:shd w:val="clear" w:color="auto" w:fill="F1C40F"/>
      <w:spacing w:before="100" w:beforeAutospacing="1" w:after="100" w:afterAutospacing="1"/>
    </w:pPr>
    <w:rPr>
      <w:color w:val="FFFFFF"/>
    </w:rPr>
  </w:style>
  <w:style w:type="paragraph" w:customStyle="1" w:styleId="lv-30">
    <w:name w:val="lv-30"/>
    <w:basedOn w:val="a"/>
    <w:pPr>
      <w:shd w:val="clear" w:color="auto" w:fill="563D7C"/>
      <w:spacing w:before="100" w:beforeAutospacing="1" w:after="100" w:afterAutospacing="1"/>
    </w:pPr>
    <w:rPr>
      <w:color w:val="FFFFFF"/>
    </w:rPr>
  </w:style>
  <w:style w:type="paragraph" w:customStyle="1" w:styleId="lv-31">
    <w:name w:val="lv-31"/>
    <w:basedOn w:val="a"/>
    <w:pPr>
      <w:shd w:val="clear" w:color="auto" w:fill="563D7C"/>
      <w:spacing w:before="100" w:beforeAutospacing="1" w:after="100" w:afterAutospacing="1"/>
    </w:pPr>
    <w:rPr>
      <w:color w:val="FFFFFF"/>
    </w:rPr>
  </w:style>
  <w:style w:type="paragraph" w:customStyle="1" w:styleId="lv-32">
    <w:name w:val="lv-32"/>
    <w:basedOn w:val="a"/>
    <w:pPr>
      <w:shd w:val="clear" w:color="auto" w:fill="563D7C"/>
      <w:spacing w:before="100" w:beforeAutospacing="1" w:after="100" w:afterAutospacing="1"/>
    </w:pPr>
    <w:rPr>
      <w:color w:val="FFFFFF"/>
    </w:rPr>
  </w:style>
  <w:style w:type="paragraph" w:customStyle="1" w:styleId="lv-33">
    <w:name w:val="lv-33"/>
    <w:basedOn w:val="a"/>
    <w:pPr>
      <w:shd w:val="clear" w:color="auto" w:fill="563D7C"/>
      <w:spacing w:before="100" w:beforeAutospacing="1" w:after="100" w:afterAutospacing="1"/>
    </w:pPr>
    <w:rPr>
      <w:color w:val="FFFFFF"/>
    </w:rPr>
  </w:style>
  <w:style w:type="paragraph" w:customStyle="1" w:styleId="lv-34">
    <w:name w:val="lv-34"/>
    <w:basedOn w:val="a"/>
    <w:pPr>
      <w:shd w:val="clear" w:color="auto" w:fill="563D7C"/>
      <w:spacing w:before="100" w:beforeAutospacing="1" w:after="100" w:afterAutospacing="1"/>
    </w:pPr>
    <w:rPr>
      <w:color w:val="FFFFFF"/>
    </w:rPr>
  </w:style>
  <w:style w:type="paragraph" w:customStyle="1" w:styleId="lv-35">
    <w:name w:val="lv-35"/>
    <w:basedOn w:val="a"/>
    <w:pPr>
      <w:shd w:val="clear" w:color="auto" w:fill="563D7C"/>
      <w:spacing w:before="100" w:beforeAutospacing="1" w:after="100" w:afterAutospacing="1"/>
    </w:pPr>
    <w:rPr>
      <w:color w:val="FFFFFF"/>
    </w:rPr>
  </w:style>
  <w:style w:type="paragraph" w:customStyle="1" w:styleId="lv-36">
    <w:name w:val="lv-36"/>
    <w:basedOn w:val="a"/>
    <w:pPr>
      <w:shd w:val="clear" w:color="auto" w:fill="563D7C"/>
      <w:spacing w:before="100" w:beforeAutospacing="1" w:after="100" w:afterAutospacing="1"/>
    </w:pPr>
    <w:rPr>
      <w:color w:val="FFFFFF"/>
    </w:rPr>
  </w:style>
  <w:style w:type="paragraph" w:customStyle="1" w:styleId="lv-37">
    <w:name w:val="lv-37"/>
    <w:basedOn w:val="a"/>
    <w:pPr>
      <w:shd w:val="clear" w:color="auto" w:fill="563D7C"/>
      <w:spacing w:before="100" w:beforeAutospacing="1" w:after="100" w:afterAutospacing="1"/>
    </w:pPr>
    <w:rPr>
      <w:color w:val="FFFFFF"/>
    </w:rPr>
  </w:style>
  <w:style w:type="paragraph" w:customStyle="1" w:styleId="lv-38">
    <w:name w:val="lv-38"/>
    <w:basedOn w:val="a"/>
    <w:pPr>
      <w:shd w:val="clear" w:color="auto" w:fill="563D7C"/>
      <w:spacing w:before="100" w:beforeAutospacing="1" w:after="100" w:afterAutospacing="1"/>
    </w:pPr>
    <w:rPr>
      <w:color w:val="FFFFFF"/>
    </w:rPr>
  </w:style>
  <w:style w:type="paragraph" w:customStyle="1" w:styleId="lv-39">
    <w:name w:val="lv-39"/>
    <w:basedOn w:val="a"/>
    <w:pPr>
      <w:shd w:val="clear" w:color="auto" w:fill="563D7C"/>
      <w:spacing w:before="100" w:beforeAutospacing="1" w:after="100" w:afterAutospacing="1"/>
    </w:pPr>
    <w:rPr>
      <w:color w:val="FFFFFF"/>
    </w:rPr>
  </w:style>
  <w:style w:type="paragraph" w:customStyle="1" w:styleId="lv-40">
    <w:name w:val="lv-40"/>
    <w:basedOn w:val="a"/>
    <w:pPr>
      <w:shd w:val="clear" w:color="auto" w:fill="F39C12"/>
      <w:spacing w:before="100" w:beforeAutospacing="1" w:after="100" w:afterAutospacing="1"/>
    </w:pPr>
    <w:rPr>
      <w:color w:val="FFFFFF"/>
    </w:rPr>
  </w:style>
  <w:style w:type="paragraph" w:customStyle="1" w:styleId="lv-41">
    <w:name w:val="lv-41"/>
    <w:basedOn w:val="a"/>
    <w:pPr>
      <w:shd w:val="clear" w:color="auto" w:fill="F39C12"/>
      <w:spacing w:before="100" w:beforeAutospacing="1" w:after="100" w:afterAutospacing="1"/>
    </w:pPr>
    <w:rPr>
      <w:color w:val="FFFFFF"/>
    </w:rPr>
  </w:style>
  <w:style w:type="paragraph" w:customStyle="1" w:styleId="lv-42">
    <w:name w:val="lv-42"/>
    <w:basedOn w:val="a"/>
    <w:pPr>
      <w:shd w:val="clear" w:color="auto" w:fill="F39C12"/>
      <w:spacing w:before="100" w:beforeAutospacing="1" w:after="100" w:afterAutospacing="1"/>
    </w:pPr>
    <w:rPr>
      <w:color w:val="FFFFFF"/>
    </w:rPr>
  </w:style>
  <w:style w:type="paragraph" w:customStyle="1" w:styleId="lv-43">
    <w:name w:val="lv-43"/>
    <w:basedOn w:val="a"/>
    <w:pPr>
      <w:shd w:val="clear" w:color="auto" w:fill="F39C12"/>
      <w:spacing w:before="100" w:beforeAutospacing="1" w:after="100" w:afterAutospacing="1"/>
    </w:pPr>
    <w:rPr>
      <w:color w:val="FFFFFF"/>
    </w:rPr>
  </w:style>
  <w:style w:type="paragraph" w:customStyle="1" w:styleId="lv-44">
    <w:name w:val="lv-44"/>
    <w:basedOn w:val="a"/>
    <w:pPr>
      <w:shd w:val="clear" w:color="auto" w:fill="F39C12"/>
      <w:spacing w:before="100" w:beforeAutospacing="1" w:after="100" w:afterAutospacing="1"/>
    </w:pPr>
    <w:rPr>
      <w:color w:val="FFFFFF"/>
    </w:rPr>
  </w:style>
  <w:style w:type="paragraph" w:customStyle="1" w:styleId="lv-45">
    <w:name w:val="lv-45"/>
    <w:basedOn w:val="a"/>
    <w:pPr>
      <w:shd w:val="clear" w:color="auto" w:fill="F39C12"/>
      <w:spacing w:before="100" w:beforeAutospacing="1" w:after="100" w:afterAutospacing="1"/>
    </w:pPr>
    <w:rPr>
      <w:color w:val="FFFFFF"/>
    </w:rPr>
  </w:style>
  <w:style w:type="paragraph" w:customStyle="1" w:styleId="lv-46">
    <w:name w:val="lv-46"/>
    <w:basedOn w:val="a"/>
    <w:pPr>
      <w:shd w:val="clear" w:color="auto" w:fill="F39C12"/>
      <w:spacing w:before="100" w:beforeAutospacing="1" w:after="100" w:afterAutospacing="1"/>
    </w:pPr>
    <w:rPr>
      <w:color w:val="FFFFFF"/>
    </w:rPr>
  </w:style>
  <w:style w:type="paragraph" w:customStyle="1" w:styleId="lv-47">
    <w:name w:val="lv-47"/>
    <w:basedOn w:val="a"/>
    <w:pPr>
      <w:shd w:val="clear" w:color="auto" w:fill="F39C12"/>
      <w:spacing w:before="100" w:beforeAutospacing="1" w:after="100" w:afterAutospacing="1"/>
    </w:pPr>
    <w:rPr>
      <w:color w:val="FFFFFF"/>
    </w:rPr>
  </w:style>
  <w:style w:type="paragraph" w:customStyle="1" w:styleId="lv-48">
    <w:name w:val="lv-48"/>
    <w:basedOn w:val="a"/>
    <w:pPr>
      <w:shd w:val="clear" w:color="auto" w:fill="F39C12"/>
      <w:spacing w:before="100" w:beforeAutospacing="1" w:after="100" w:afterAutospacing="1"/>
    </w:pPr>
    <w:rPr>
      <w:color w:val="FFFFFF"/>
    </w:rPr>
  </w:style>
  <w:style w:type="paragraph" w:customStyle="1" w:styleId="lv-49">
    <w:name w:val="lv-49"/>
    <w:basedOn w:val="a"/>
    <w:pPr>
      <w:shd w:val="clear" w:color="auto" w:fill="F39C12"/>
      <w:spacing w:before="100" w:beforeAutospacing="1" w:after="100" w:afterAutospacing="1"/>
    </w:pPr>
    <w:rPr>
      <w:color w:val="FFFFFF"/>
    </w:rPr>
  </w:style>
  <w:style w:type="paragraph" w:customStyle="1" w:styleId="lv-50">
    <w:name w:val="lv-50"/>
    <w:basedOn w:val="a"/>
    <w:pPr>
      <w:shd w:val="clear" w:color="auto" w:fill="E91B23"/>
      <w:spacing w:before="100" w:beforeAutospacing="1" w:after="100" w:afterAutospacing="1"/>
    </w:pPr>
    <w:rPr>
      <w:color w:val="FFFFFF"/>
    </w:rPr>
  </w:style>
  <w:style w:type="paragraph" w:customStyle="1" w:styleId="lv-51">
    <w:name w:val="lv-51"/>
    <w:basedOn w:val="a"/>
    <w:pPr>
      <w:shd w:val="clear" w:color="auto" w:fill="E91B23"/>
      <w:spacing w:before="100" w:beforeAutospacing="1" w:after="100" w:afterAutospacing="1"/>
    </w:pPr>
    <w:rPr>
      <w:color w:val="FFFFFF"/>
    </w:rPr>
  </w:style>
  <w:style w:type="paragraph" w:customStyle="1" w:styleId="lv-52">
    <w:name w:val="lv-52"/>
    <w:basedOn w:val="a"/>
    <w:pPr>
      <w:shd w:val="clear" w:color="auto" w:fill="E91B23"/>
      <w:spacing w:before="100" w:beforeAutospacing="1" w:after="100" w:afterAutospacing="1"/>
    </w:pPr>
    <w:rPr>
      <w:color w:val="FFFFFF"/>
    </w:rPr>
  </w:style>
  <w:style w:type="paragraph" w:customStyle="1" w:styleId="lv-53">
    <w:name w:val="lv-53"/>
    <w:basedOn w:val="a"/>
    <w:pPr>
      <w:shd w:val="clear" w:color="auto" w:fill="E91B23"/>
      <w:spacing w:before="100" w:beforeAutospacing="1" w:after="100" w:afterAutospacing="1"/>
    </w:pPr>
    <w:rPr>
      <w:color w:val="FFFFFF"/>
    </w:rPr>
  </w:style>
  <w:style w:type="paragraph" w:customStyle="1" w:styleId="lv-54">
    <w:name w:val="lv-54"/>
    <w:basedOn w:val="a"/>
    <w:pPr>
      <w:shd w:val="clear" w:color="auto" w:fill="E91B23"/>
      <w:spacing w:before="100" w:beforeAutospacing="1" w:after="100" w:afterAutospacing="1"/>
    </w:pPr>
    <w:rPr>
      <w:color w:val="FFFFFF"/>
    </w:rPr>
  </w:style>
  <w:style w:type="paragraph" w:customStyle="1" w:styleId="lv-55">
    <w:name w:val="lv-55"/>
    <w:basedOn w:val="a"/>
    <w:pPr>
      <w:shd w:val="clear" w:color="auto" w:fill="E91B23"/>
      <w:spacing w:before="100" w:beforeAutospacing="1" w:after="100" w:afterAutospacing="1"/>
    </w:pPr>
    <w:rPr>
      <w:color w:val="FFFFFF"/>
    </w:rPr>
  </w:style>
  <w:style w:type="paragraph" w:customStyle="1" w:styleId="lv-56">
    <w:name w:val="lv-56"/>
    <w:basedOn w:val="a"/>
    <w:pPr>
      <w:shd w:val="clear" w:color="auto" w:fill="E91B23"/>
      <w:spacing w:before="100" w:beforeAutospacing="1" w:after="100" w:afterAutospacing="1"/>
    </w:pPr>
    <w:rPr>
      <w:color w:val="FFFFFF"/>
    </w:rPr>
  </w:style>
  <w:style w:type="paragraph" w:customStyle="1" w:styleId="lv-57">
    <w:name w:val="lv-57"/>
    <w:basedOn w:val="a"/>
    <w:pPr>
      <w:shd w:val="clear" w:color="auto" w:fill="E91B23"/>
      <w:spacing w:before="100" w:beforeAutospacing="1" w:after="100" w:afterAutospacing="1"/>
    </w:pPr>
    <w:rPr>
      <w:color w:val="FFFFFF"/>
    </w:rPr>
  </w:style>
  <w:style w:type="paragraph" w:customStyle="1" w:styleId="lv-58">
    <w:name w:val="lv-58"/>
    <w:basedOn w:val="a"/>
    <w:pPr>
      <w:shd w:val="clear" w:color="auto" w:fill="E91B23"/>
      <w:spacing w:before="100" w:beforeAutospacing="1" w:after="100" w:afterAutospacing="1"/>
    </w:pPr>
    <w:rPr>
      <w:color w:val="FFFFFF"/>
    </w:rPr>
  </w:style>
  <w:style w:type="paragraph" w:customStyle="1" w:styleId="lv-59">
    <w:name w:val="lv-59"/>
    <w:basedOn w:val="a"/>
    <w:pPr>
      <w:shd w:val="clear" w:color="auto" w:fill="E91B23"/>
      <w:spacing w:before="100" w:beforeAutospacing="1" w:after="100" w:afterAutospacing="1"/>
    </w:pPr>
    <w:rPr>
      <w:color w:val="FFFFFF"/>
    </w:rPr>
  </w:style>
  <w:style w:type="paragraph" w:customStyle="1" w:styleId="lv-60">
    <w:name w:val="lv-60"/>
    <w:basedOn w:val="a"/>
    <w:pPr>
      <w:shd w:val="clear" w:color="auto" w:fill="3498DB"/>
      <w:spacing w:before="100" w:beforeAutospacing="1" w:after="100" w:afterAutospacing="1"/>
    </w:pPr>
    <w:rPr>
      <w:color w:val="FFFFFF"/>
    </w:rPr>
  </w:style>
  <w:style w:type="paragraph" w:customStyle="1" w:styleId="lv-61">
    <w:name w:val="lv-61"/>
    <w:basedOn w:val="a"/>
    <w:pPr>
      <w:shd w:val="clear" w:color="auto" w:fill="3498DB"/>
      <w:spacing w:before="100" w:beforeAutospacing="1" w:after="100" w:afterAutospacing="1"/>
    </w:pPr>
    <w:rPr>
      <w:color w:val="FFFFFF"/>
    </w:rPr>
  </w:style>
  <w:style w:type="paragraph" w:customStyle="1" w:styleId="lv-62">
    <w:name w:val="lv-62"/>
    <w:basedOn w:val="a"/>
    <w:pPr>
      <w:shd w:val="clear" w:color="auto" w:fill="3498DB"/>
      <w:spacing w:before="100" w:beforeAutospacing="1" w:after="100" w:afterAutospacing="1"/>
    </w:pPr>
    <w:rPr>
      <w:color w:val="FFFFFF"/>
    </w:rPr>
  </w:style>
  <w:style w:type="paragraph" w:customStyle="1" w:styleId="lv-63">
    <w:name w:val="lv-63"/>
    <w:basedOn w:val="a"/>
    <w:pPr>
      <w:shd w:val="clear" w:color="auto" w:fill="3498DB"/>
      <w:spacing w:before="100" w:beforeAutospacing="1" w:after="100" w:afterAutospacing="1"/>
    </w:pPr>
    <w:rPr>
      <w:color w:val="FFFFFF"/>
    </w:rPr>
  </w:style>
  <w:style w:type="paragraph" w:customStyle="1" w:styleId="lv-64">
    <w:name w:val="lv-64"/>
    <w:basedOn w:val="a"/>
    <w:pPr>
      <w:shd w:val="clear" w:color="auto" w:fill="3498DB"/>
      <w:spacing w:before="100" w:beforeAutospacing="1" w:after="100" w:afterAutospacing="1"/>
    </w:pPr>
    <w:rPr>
      <w:color w:val="FFFFFF"/>
    </w:rPr>
  </w:style>
  <w:style w:type="paragraph" w:customStyle="1" w:styleId="lv-65">
    <w:name w:val="lv-65"/>
    <w:basedOn w:val="a"/>
    <w:pPr>
      <w:shd w:val="clear" w:color="auto" w:fill="3498DB"/>
      <w:spacing w:before="100" w:beforeAutospacing="1" w:after="100" w:afterAutospacing="1"/>
    </w:pPr>
    <w:rPr>
      <w:color w:val="FFFFFF"/>
    </w:rPr>
  </w:style>
  <w:style w:type="paragraph" w:customStyle="1" w:styleId="lv-66">
    <w:name w:val="lv-66"/>
    <w:basedOn w:val="a"/>
    <w:pPr>
      <w:shd w:val="clear" w:color="auto" w:fill="3498DB"/>
      <w:spacing w:before="100" w:beforeAutospacing="1" w:after="100" w:afterAutospacing="1"/>
    </w:pPr>
    <w:rPr>
      <w:color w:val="FFFFFF"/>
    </w:rPr>
  </w:style>
  <w:style w:type="paragraph" w:customStyle="1" w:styleId="lv-67">
    <w:name w:val="lv-67"/>
    <w:basedOn w:val="a"/>
    <w:pPr>
      <w:shd w:val="clear" w:color="auto" w:fill="3498DB"/>
      <w:spacing w:before="100" w:beforeAutospacing="1" w:after="100" w:afterAutospacing="1"/>
    </w:pPr>
    <w:rPr>
      <w:color w:val="FFFFFF"/>
    </w:rPr>
  </w:style>
  <w:style w:type="paragraph" w:customStyle="1" w:styleId="lv-68">
    <w:name w:val="lv-68"/>
    <w:basedOn w:val="a"/>
    <w:pPr>
      <w:shd w:val="clear" w:color="auto" w:fill="3498DB"/>
      <w:spacing w:before="100" w:beforeAutospacing="1" w:after="100" w:afterAutospacing="1"/>
    </w:pPr>
    <w:rPr>
      <w:color w:val="FFFFFF"/>
    </w:rPr>
  </w:style>
  <w:style w:type="paragraph" w:customStyle="1" w:styleId="lv-69">
    <w:name w:val="lv-69"/>
    <w:basedOn w:val="a"/>
    <w:pPr>
      <w:shd w:val="clear" w:color="auto" w:fill="3498DB"/>
      <w:spacing w:before="100" w:beforeAutospacing="1" w:after="100" w:afterAutospacing="1"/>
    </w:pPr>
    <w:rPr>
      <w:color w:val="FFFFFF"/>
    </w:rPr>
  </w:style>
  <w:style w:type="paragraph" w:customStyle="1" w:styleId="lv-70">
    <w:name w:val="lv-70"/>
    <w:basedOn w:val="a"/>
    <w:pPr>
      <w:shd w:val="clear" w:color="auto" w:fill="8EC449"/>
      <w:spacing w:before="100" w:beforeAutospacing="1" w:after="100" w:afterAutospacing="1"/>
    </w:pPr>
    <w:rPr>
      <w:color w:val="FFFFFF"/>
    </w:rPr>
  </w:style>
  <w:style w:type="paragraph" w:customStyle="1" w:styleId="lv-71">
    <w:name w:val="lv-71"/>
    <w:basedOn w:val="a"/>
    <w:pPr>
      <w:shd w:val="clear" w:color="auto" w:fill="8EC449"/>
      <w:spacing w:before="100" w:beforeAutospacing="1" w:after="100" w:afterAutospacing="1"/>
    </w:pPr>
    <w:rPr>
      <w:color w:val="FFFFFF"/>
    </w:rPr>
  </w:style>
  <w:style w:type="paragraph" w:customStyle="1" w:styleId="lv-72">
    <w:name w:val="lv-72"/>
    <w:basedOn w:val="a"/>
    <w:pPr>
      <w:shd w:val="clear" w:color="auto" w:fill="8EC449"/>
      <w:spacing w:before="100" w:beforeAutospacing="1" w:after="100" w:afterAutospacing="1"/>
    </w:pPr>
    <w:rPr>
      <w:color w:val="FFFFFF"/>
    </w:rPr>
  </w:style>
  <w:style w:type="paragraph" w:customStyle="1" w:styleId="lv-73">
    <w:name w:val="lv-73"/>
    <w:basedOn w:val="a"/>
    <w:pPr>
      <w:shd w:val="clear" w:color="auto" w:fill="8EC449"/>
      <w:spacing w:before="100" w:beforeAutospacing="1" w:after="100" w:afterAutospacing="1"/>
    </w:pPr>
    <w:rPr>
      <w:color w:val="FFFFFF"/>
    </w:rPr>
  </w:style>
  <w:style w:type="paragraph" w:customStyle="1" w:styleId="lv-74">
    <w:name w:val="lv-74"/>
    <w:basedOn w:val="a"/>
    <w:pPr>
      <w:shd w:val="clear" w:color="auto" w:fill="8EC449"/>
      <w:spacing w:before="100" w:beforeAutospacing="1" w:after="100" w:afterAutospacing="1"/>
    </w:pPr>
    <w:rPr>
      <w:color w:val="FFFFFF"/>
    </w:rPr>
  </w:style>
  <w:style w:type="paragraph" w:customStyle="1" w:styleId="lv-75">
    <w:name w:val="lv-75"/>
    <w:basedOn w:val="a"/>
    <w:pPr>
      <w:shd w:val="clear" w:color="auto" w:fill="8EC449"/>
      <w:spacing w:before="100" w:beforeAutospacing="1" w:after="100" w:afterAutospacing="1"/>
    </w:pPr>
    <w:rPr>
      <w:color w:val="FFFFFF"/>
    </w:rPr>
  </w:style>
  <w:style w:type="paragraph" w:customStyle="1" w:styleId="lv-76">
    <w:name w:val="lv-76"/>
    <w:basedOn w:val="a"/>
    <w:pPr>
      <w:shd w:val="clear" w:color="auto" w:fill="8EC449"/>
      <w:spacing w:before="100" w:beforeAutospacing="1" w:after="100" w:afterAutospacing="1"/>
    </w:pPr>
    <w:rPr>
      <w:color w:val="FFFFFF"/>
    </w:rPr>
  </w:style>
  <w:style w:type="paragraph" w:customStyle="1" w:styleId="lv-77">
    <w:name w:val="lv-77"/>
    <w:basedOn w:val="a"/>
    <w:pPr>
      <w:shd w:val="clear" w:color="auto" w:fill="8EC449"/>
      <w:spacing w:before="100" w:beforeAutospacing="1" w:after="100" w:afterAutospacing="1"/>
    </w:pPr>
    <w:rPr>
      <w:color w:val="FFFFFF"/>
    </w:rPr>
  </w:style>
  <w:style w:type="paragraph" w:customStyle="1" w:styleId="lv-78">
    <w:name w:val="lv-78"/>
    <w:basedOn w:val="a"/>
    <w:pPr>
      <w:shd w:val="clear" w:color="auto" w:fill="8EC449"/>
      <w:spacing w:before="100" w:beforeAutospacing="1" w:after="100" w:afterAutospacing="1"/>
    </w:pPr>
    <w:rPr>
      <w:color w:val="FFFFFF"/>
    </w:rPr>
  </w:style>
  <w:style w:type="paragraph" w:customStyle="1" w:styleId="lv-79">
    <w:name w:val="lv-79"/>
    <w:basedOn w:val="a"/>
    <w:pPr>
      <w:shd w:val="clear" w:color="auto" w:fill="8EC449"/>
      <w:spacing w:before="100" w:beforeAutospacing="1" w:after="100" w:afterAutospacing="1"/>
    </w:pPr>
    <w:rPr>
      <w:color w:val="FFFFFF"/>
    </w:rPr>
  </w:style>
  <w:style w:type="paragraph" w:customStyle="1" w:styleId="lv-80">
    <w:name w:val="lv-80"/>
    <w:basedOn w:val="a"/>
    <w:pPr>
      <w:shd w:val="clear" w:color="auto" w:fill="F39C12"/>
      <w:spacing w:before="100" w:beforeAutospacing="1" w:after="100" w:afterAutospacing="1"/>
    </w:pPr>
    <w:rPr>
      <w:color w:val="FFFFFF"/>
    </w:rPr>
  </w:style>
  <w:style w:type="paragraph" w:customStyle="1" w:styleId="lv-81">
    <w:name w:val="lv-81"/>
    <w:basedOn w:val="a"/>
    <w:pPr>
      <w:shd w:val="clear" w:color="auto" w:fill="F39C12"/>
      <w:spacing w:before="100" w:beforeAutospacing="1" w:after="100" w:afterAutospacing="1"/>
    </w:pPr>
    <w:rPr>
      <w:color w:val="FFFFFF"/>
    </w:rPr>
  </w:style>
  <w:style w:type="paragraph" w:customStyle="1" w:styleId="lv-82">
    <w:name w:val="lv-82"/>
    <w:basedOn w:val="a"/>
    <w:pPr>
      <w:shd w:val="clear" w:color="auto" w:fill="F39C12"/>
      <w:spacing w:before="100" w:beforeAutospacing="1" w:after="100" w:afterAutospacing="1"/>
    </w:pPr>
    <w:rPr>
      <w:color w:val="FFFFFF"/>
    </w:rPr>
  </w:style>
  <w:style w:type="paragraph" w:customStyle="1" w:styleId="lv-83">
    <w:name w:val="lv-83"/>
    <w:basedOn w:val="a"/>
    <w:pPr>
      <w:shd w:val="clear" w:color="auto" w:fill="F39C12"/>
      <w:spacing w:before="100" w:beforeAutospacing="1" w:after="100" w:afterAutospacing="1"/>
    </w:pPr>
    <w:rPr>
      <w:color w:val="FFFFFF"/>
    </w:rPr>
  </w:style>
  <w:style w:type="paragraph" w:customStyle="1" w:styleId="lv-84">
    <w:name w:val="lv-84"/>
    <w:basedOn w:val="a"/>
    <w:pPr>
      <w:shd w:val="clear" w:color="auto" w:fill="F39C12"/>
      <w:spacing w:before="100" w:beforeAutospacing="1" w:after="100" w:afterAutospacing="1"/>
    </w:pPr>
    <w:rPr>
      <w:color w:val="FFFFFF"/>
    </w:rPr>
  </w:style>
  <w:style w:type="paragraph" w:customStyle="1" w:styleId="lv-85">
    <w:name w:val="lv-85"/>
    <w:basedOn w:val="a"/>
    <w:pPr>
      <w:shd w:val="clear" w:color="auto" w:fill="F39C12"/>
      <w:spacing w:before="100" w:beforeAutospacing="1" w:after="100" w:afterAutospacing="1"/>
    </w:pPr>
    <w:rPr>
      <w:color w:val="FFFFFF"/>
    </w:rPr>
  </w:style>
  <w:style w:type="paragraph" w:customStyle="1" w:styleId="lv-86">
    <w:name w:val="lv-86"/>
    <w:basedOn w:val="a"/>
    <w:pPr>
      <w:shd w:val="clear" w:color="auto" w:fill="F39C12"/>
      <w:spacing w:before="100" w:beforeAutospacing="1" w:after="100" w:afterAutospacing="1"/>
    </w:pPr>
    <w:rPr>
      <w:color w:val="FFFFFF"/>
    </w:rPr>
  </w:style>
  <w:style w:type="paragraph" w:customStyle="1" w:styleId="lv-87">
    <w:name w:val="lv-87"/>
    <w:basedOn w:val="a"/>
    <w:pPr>
      <w:shd w:val="clear" w:color="auto" w:fill="F39C12"/>
      <w:spacing w:before="100" w:beforeAutospacing="1" w:after="100" w:afterAutospacing="1"/>
    </w:pPr>
    <w:rPr>
      <w:color w:val="FFFFFF"/>
    </w:rPr>
  </w:style>
  <w:style w:type="paragraph" w:customStyle="1" w:styleId="lv-88">
    <w:name w:val="lv-88"/>
    <w:basedOn w:val="a"/>
    <w:pPr>
      <w:shd w:val="clear" w:color="auto" w:fill="F39C12"/>
      <w:spacing w:before="100" w:beforeAutospacing="1" w:after="100" w:afterAutospacing="1"/>
    </w:pPr>
    <w:rPr>
      <w:color w:val="FFFFFF"/>
    </w:rPr>
  </w:style>
  <w:style w:type="paragraph" w:customStyle="1" w:styleId="lv-89">
    <w:name w:val="lv-89"/>
    <w:basedOn w:val="a"/>
    <w:pPr>
      <w:shd w:val="clear" w:color="auto" w:fill="F39C12"/>
      <w:spacing w:before="100" w:beforeAutospacing="1" w:after="100" w:afterAutospacing="1"/>
    </w:pPr>
    <w:rPr>
      <w:color w:val="FFFFFF"/>
    </w:rPr>
  </w:style>
  <w:style w:type="paragraph" w:customStyle="1" w:styleId="lv-90">
    <w:name w:val="lv-90"/>
    <w:basedOn w:val="a"/>
    <w:pPr>
      <w:shd w:val="clear" w:color="auto" w:fill="563D7C"/>
      <w:spacing w:before="100" w:beforeAutospacing="1" w:after="100" w:afterAutospacing="1"/>
    </w:pPr>
    <w:rPr>
      <w:color w:val="FFFFFF"/>
    </w:rPr>
  </w:style>
  <w:style w:type="paragraph" w:customStyle="1" w:styleId="lv-91">
    <w:name w:val="lv-91"/>
    <w:basedOn w:val="a"/>
    <w:pPr>
      <w:shd w:val="clear" w:color="auto" w:fill="563D7C"/>
      <w:spacing w:before="100" w:beforeAutospacing="1" w:after="100" w:afterAutospacing="1"/>
    </w:pPr>
    <w:rPr>
      <w:color w:val="FFFFFF"/>
    </w:rPr>
  </w:style>
  <w:style w:type="paragraph" w:customStyle="1" w:styleId="lv-92">
    <w:name w:val="lv-92"/>
    <w:basedOn w:val="a"/>
    <w:pPr>
      <w:shd w:val="clear" w:color="auto" w:fill="563D7C"/>
      <w:spacing w:before="100" w:beforeAutospacing="1" w:after="100" w:afterAutospacing="1"/>
    </w:pPr>
    <w:rPr>
      <w:color w:val="FFFFFF"/>
    </w:rPr>
  </w:style>
  <w:style w:type="paragraph" w:customStyle="1" w:styleId="lv-93">
    <w:name w:val="lv-93"/>
    <w:basedOn w:val="a"/>
    <w:pPr>
      <w:shd w:val="clear" w:color="auto" w:fill="563D7C"/>
      <w:spacing w:before="100" w:beforeAutospacing="1" w:after="100" w:afterAutospacing="1"/>
    </w:pPr>
    <w:rPr>
      <w:color w:val="FFFFFF"/>
    </w:rPr>
  </w:style>
  <w:style w:type="paragraph" w:customStyle="1" w:styleId="lv-94">
    <w:name w:val="lv-94"/>
    <w:basedOn w:val="a"/>
    <w:pPr>
      <w:shd w:val="clear" w:color="auto" w:fill="563D7C"/>
      <w:spacing w:before="100" w:beforeAutospacing="1" w:after="100" w:afterAutospacing="1"/>
    </w:pPr>
    <w:rPr>
      <w:color w:val="FFFFFF"/>
    </w:rPr>
  </w:style>
  <w:style w:type="paragraph" w:customStyle="1" w:styleId="lv-95">
    <w:name w:val="lv-95"/>
    <w:basedOn w:val="a"/>
    <w:pPr>
      <w:shd w:val="clear" w:color="auto" w:fill="563D7C"/>
      <w:spacing w:before="100" w:beforeAutospacing="1" w:after="100" w:afterAutospacing="1"/>
    </w:pPr>
    <w:rPr>
      <w:color w:val="FFFFFF"/>
    </w:rPr>
  </w:style>
  <w:style w:type="paragraph" w:customStyle="1" w:styleId="lv-96">
    <w:name w:val="lv-96"/>
    <w:basedOn w:val="a"/>
    <w:pPr>
      <w:shd w:val="clear" w:color="auto" w:fill="563D7C"/>
      <w:spacing w:before="100" w:beforeAutospacing="1" w:after="100" w:afterAutospacing="1"/>
    </w:pPr>
    <w:rPr>
      <w:color w:val="FFFFFF"/>
    </w:rPr>
  </w:style>
  <w:style w:type="paragraph" w:customStyle="1" w:styleId="lv-97">
    <w:name w:val="lv-97"/>
    <w:basedOn w:val="a"/>
    <w:pPr>
      <w:shd w:val="clear" w:color="auto" w:fill="563D7C"/>
      <w:spacing w:before="100" w:beforeAutospacing="1" w:after="100" w:afterAutospacing="1"/>
    </w:pPr>
    <w:rPr>
      <w:color w:val="FFFFFF"/>
    </w:rPr>
  </w:style>
  <w:style w:type="paragraph" w:customStyle="1" w:styleId="lv-98">
    <w:name w:val="lv-98"/>
    <w:basedOn w:val="a"/>
    <w:pPr>
      <w:shd w:val="clear" w:color="auto" w:fill="563D7C"/>
      <w:spacing w:before="100" w:beforeAutospacing="1" w:after="100" w:afterAutospacing="1"/>
    </w:pPr>
    <w:rPr>
      <w:color w:val="FFFFFF"/>
    </w:rPr>
  </w:style>
  <w:style w:type="paragraph" w:customStyle="1" w:styleId="lv-99">
    <w:name w:val="lv-99"/>
    <w:basedOn w:val="a"/>
    <w:pPr>
      <w:shd w:val="clear" w:color="auto" w:fill="563D7C"/>
      <w:spacing w:before="100" w:beforeAutospacing="1" w:after="100" w:afterAutospacing="1"/>
    </w:pPr>
    <w:rPr>
      <w:color w:val="FFFFFF"/>
    </w:rPr>
  </w:style>
  <w:style w:type="paragraph" w:customStyle="1" w:styleId="frmfile">
    <w:name w:val="frm_file"/>
    <w:basedOn w:val="a"/>
    <w:pPr>
      <w:spacing w:before="100" w:beforeAutospacing="1" w:after="100" w:afterAutospacing="1"/>
    </w:pPr>
  </w:style>
  <w:style w:type="paragraph" w:customStyle="1" w:styleId="frminfo">
    <w:name w:val="frm_info"/>
    <w:basedOn w:val="a"/>
    <w:pPr>
      <w:spacing w:before="100" w:beforeAutospacing="1" w:after="100" w:afterAutospacing="1"/>
    </w:pPr>
  </w:style>
  <w:style w:type="paragraph" w:customStyle="1" w:styleId="tblwrap">
    <w:name w:val="tbl_wrap"/>
    <w:basedOn w:val="a"/>
    <w:pPr>
      <w:spacing w:before="100" w:beforeAutospacing="1" w:after="100" w:afterAutospacing="1"/>
    </w:pPr>
  </w:style>
  <w:style w:type="paragraph" w:customStyle="1" w:styleId="winul">
    <w:name w:val="win_ul"/>
    <w:basedOn w:val="a"/>
    <w:pPr>
      <w:spacing w:before="100" w:beforeAutospacing="1" w:after="100" w:afterAutospacing="1"/>
    </w:pPr>
  </w:style>
  <w:style w:type="paragraph" w:customStyle="1" w:styleId="windesc">
    <w:name w:val="win_desc"/>
    <w:basedOn w:val="a"/>
    <w:pPr>
      <w:spacing w:before="100" w:beforeAutospacing="1" w:after="100" w:afterAutospacing="1"/>
    </w:pPr>
  </w:style>
  <w:style w:type="paragraph" w:customStyle="1" w:styleId="winbtn">
    <w:name w:val="win_btn"/>
    <w:basedOn w:val="a"/>
    <w:pPr>
      <w:spacing w:before="100" w:beforeAutospacing="1" w:after="100" w:afterAutospacing="1"/>
    </w:pPr>
  </w:style>
  <w:style w:type="paragraph" w:customStyle="1" w:styleId="sv">
    <w:name w:val="sv"/>
    <w:basedOn w:val="a"/>
    <w:pPr>
      <w:spacing w:before="100" w:beforeAutospacing="1" w:after="100" w:afterAutospacing="1"/>
    </w:pPr>
  </w:style>
  <w:style w:type="paragraph" w:customStyle="1" w:styleId="exif-data">
    <w:name w:val="exif-data"/>
    <w:basedOn w:val="a"/>
    <w:pPr>
      <w:spacing w:before="100" w:beforeAutospacing="1" w:after="100" w:afterAutospacing="1"/>
    </w:pPr>
  </w:style>
  <w:style w:type="paragraph" w:customStyle="1" w:styleId="iframe-wrap">
    <w:name w:val="iframe-wrap"/>
    <w:basedOn w:val="a"/>
    <w:pPr>
      <w:spacing w:before="100" w:beforeAutospacing="1" w:after="100" w:afterAutospacing="1"/>
    </w:pPr>
  </w:style>
  <w:style w:type="paragraph" w:customStyle="1" w:styleId="sr-score">
    <w:name w:val="sr-score"/>
    <w:basedOn w:val="a"/>
    <w:pPr>
      <w:spacing w:before="100" w:beforeAutospacing="1" w:after="100" w:afterAutospacing="1"/>
    </w:pPr>
  </w:style>
  <w:style w:type="paragraph" w:customStyle="1" w:styleId="person-desc">
    <w:name w:val="person-desc"/>
    <w:basedOn w:val="a"/>
    <w:pPr>
      <w:spacing w:before="100" w:beforeAutospacing="1" w:after="100" w:afterAutospacing="1"/>
    </w:pPr>
  </w:style>
  <w:style w:type="paragraph" w:customStyle="1" w:styleId="person-content">
    <w:name w:val="person-content"/>
    <w:basedOn w:val="a"/>
    <w:pPr>
      <w:spacing w:before="100" w:beforeAutospacing="1" w:after="100" w:afterAutospacing="1"/>
    </w:pPr>
  </w:style>
  <w:style w:type="paragraph" w:customStyle="1" w:styleId="img-item">
    <w:name w:val="img-item"/>
    <w:basedOn w:val="a"/>
    <w:pPr>
      <w:spacing w:before="100" w:beforeAutospacing="1" w:after="100" w:afterAutospacing="1"/>
    </w:pPr>
  </w:style>
  <w:style w:type="paragraph" w:customStyle="1" w:styleId="date-item">
    <w:name w:val="date-item"/>
    <w:basedOn w:val="a"/>
    <w:pPr>
      <w:spacing w:before="100" w:beforeAutospacing="1" w:after="100" w:afterAutospacing="1"/>
    </w:pPr>
  </w:style>
  <w:style w:type="paragraph" w:customStyle="1" w:styleId="date-icon">
    <w:name w:val="date-icon"/>
    <w:basedOn w:val="a"/>
    <w:pPr>
      <w:spacing w:before="100" w:beforeAutospacing="1" w:after="100" w:afterAutospacing="1"/>
    </w:pPr>
  </w:style>
  <w:style w:type="paragraph" w:customStyle="1" w:styleId="flip-circle">
    <w:name w:val="flip-circle"/>
    <w:basedOn w:val="a"/>
    <w:pPr>
      <w:spacing w:before="100" w:beforeAutospacing="1" w:after="100" w:afterAutospacing="1"/>
    </w:pPr>
  </w:style>
  <w:style w:type="paragraph" w:customStyle="1" w:styleId="no-circle">
    <w:name w:val="no-circle"/>
    <w:basedOn w:val="a"/>
    <w:pPr>
      <w:spacing w:before="100" w:beforeAutospacing="1" w:after="100" w:afterAutospacing="1"/>
    </w:pPr>
  </w:style>
  <w:style w:type="paragraph" w:customStyle="1" w:styleId="flip-grafix">
    <w:name w:val="flip-grafix"/>
    <w:basedOn w:val="a"/>
    <w:pPr>
      <w:spacing w:before="100" w:beforeAutospacing="1" w:after="100" w:afterAutospacing="1"/>
    </w:pPr>
  </w:style>
  <w:style w:type="paragraph" w:customStyle="1" w:styleId="flip-heading">
    <w:name w:val="flip-heading"/>
    <w:basedOn w:val="a"/>
    <w:pPr>
      <w:spacing w:before="100" w:beforeAutospacing="1" w:after="100" w:afterAutospacing="1"/>
    </w:pPr>
  </w:style>
  <w:style w:type="paragraph" w:customStyle="1" w:styleId="flip-heading-back">
    <w:name w:val="flip-heading-back"/>
    <w:basedOn w:val="a"/>
    <w:pPr>
      <w:spacing w:before="100" w:beforeAutospacing="1" w:after="100" w:afterAutospacing="1"/>
    </w:pPr>
  </w:style>
  <w:style w:type="paragraph" w:customStyle="1" w:styleId="flip-img">
    <w:name w:val="flip-img"/>
    <w:basedOn w:val="a"/>
    <w:pPr>
      <w:spacing w:before="100" w:beforeAutospacing="1" w:after="100" w:afterAutospacing="1"/>
    </w:pPr>
  </w:style>
  <w:style w:type="paragraph" w:customStyle="1" w:styleId="text">
    <w:name w:val="text"/>
    <w:basedOn w:val="a"/>
    <w:pPr>
      <w:spacing w:before="100" w:beforeAutospacing="1" w:after="100" w:afterAutospacing="1"/>
    </w:pPr>
  </w:style>
  <w:style w:type="paragraph" w:customStyle="1" w:styleId="heading">
    <w:name w:val="heading"/>
    <w:basedOn w:val="a"/>
    <w:pPr>
      <w:spacing w:before="100" w:beforeAutospacing="1" w:after="100" w:afterAutospacing="1"/>
    </w:pPr>
  </w:style>
  <w:style w:type="paragraph" w:customStyle="1" w:styleId="form-icon">
    <w:name w:val="form-icon"/>
    <w:basedOn w:val="a"/>
    <w:pPr>
      <w:spacing w:before="100" w:beforeAutospacing="1" w:after="100" w:afterAutospacing="1"/>
    </w:pPr>
  </w:style>
  <w:style w:type="paragraph" w:customStyle="1" w:styleId="form-header">
    <w:name w:val="form-header"/>
    <w:basedOn w:val="a"/>
    <w:pPr>
      <w:spacing w:before="100" w:beforeAutospacing="1" w:after="100" w:afterAutospacing="1"/>
    </w:pPr>
  </w:style>
  <w:style w:type="paragraph" w:customStyle="1" w:styleId="form-heading">
    <w:name w:val="form-heading"/>
    <w:basedOn w:val="a"/>
    <w:pPr>
      <w:spacing w:before="100" w:beforeAutospacing="1" w:after="100" w:afterAutospacing="1"/>
    </w:pPr>
  </w:style>
  <w:style w:type="paragraph" w:customStyle="1" w:styleId="form-body">
    <w:name w:val="form-body"/>
    <w:basedOn w:val="a"/>
    <w:pPr>
      <w:spacing w:before="100" w:beforeAutospacing="1" w:after="100" w:afterAutospacing="1"/>
    </w:pPr>
  </w:style>
  <w:style w:type="paragraph" w:customStyle="1" w:styleId="form-footer">
    <w:name w:val="form-footer"/>
    <w:basedOn w:val="a"/>
    <w:pPr>
      <w:spacing w:before="100" w:beforeAutospacing="1" w:after="100" w:afterAutospacing="1"/>
    </w:pPr>
  </w:style>
  <w:style w:type="paragraph" w:customStyle="1" w:styleId="hover-red">
    <w:name w:val="hover-red"/>
    <w:basedOn w:val="a"/>
    <w:pPr>
      <w:spacing w:before="100" w:beforeAutospacing="1" w:after="100" w:afterAutospacing="1"/>
    </w:pPr>
  </w:style>
  <w:style w:type="paragraph" w:customStyle="1" w:styleId="hover-darkred">
    <w:name w:val="hover-darkred"/>
    <w:basedOn w:val="a"/>
    <w:pPr>
      <w:spacing w:before="100" w:beforeAutospacing="1" w:after="100" w:afterAutospacing="1"/>
    </w:pPr>
  </w:style>
  <w:style w:type="paragraph" w:customStyle="1" w:styleId="hover-crimson">
    <w:name w:val="hover-crimson"/>
    <w:basedOn w:val="a"/>
    <w:pPr>
      <w:spacing w:before="100" w:beforeAutospacing="1" w:after="100" w:afterAutospacing="1"/>
    </w:pPr>
  </w:style>
  <w:style w:type="paragraph" w:customStyle="1" w:styleId="hover-orangered">
    <w:name w:val="hover-orangered"/>
    <w:basedOn w:val="a"/>
    <w:pPr>
      <w:spacing w:before="100" w:beforeAutospacing="1" w:after="100" w:afterAutospacing="1"/>
    </w:pPr>
  </w:style>
  <w:style w:type="paragraph" w:customStyle="1" w:styleId="hover-orange">
    <w:name w:val="hover-orange"/>
    <w:basedOn w:val="a"/>
    <w:pPr>
      <w:spacing w:before="100" w:beforeAutospacing="1" w:after="100" w:afterAutospacing="1"/>
    </w:pPr>
  </w:style>
  <w:style w:type="paragraph" w:customStyle="1" w:styleId="hover-lightgreen">
    <w:name w:val="hover-lightgreen"/>
    <w:basedOn w:val="a"/>
    <w:pPr>
      <w:spacing w:before="100" w:beforeAutospacing="1" w:after="100" w:afterAutospacing="1"/>
    </w:pPr>
  </w:style>
  <w:style w:type="paragraph" w:customStyle="1" w:styleId="hover-deepblue">
    <w:name w:val="hover-deepblue"/>
    <w:basedOn w:val="a"/>
    <w:pPr>
      <w:spacing w:before="100" w:beforeAutospacing="1" w:after="100" w:afterAutospacing="1"/>
    </w:pPr>
  </w:style>
  <w:style w:type="paragraph" w:customStyle="1" w:styleId="hover-skyblue">
    <w:name w:val="hover-skyblue"/>
    <w:basedOn w:val="a"/>
    <w:pPr>
      <w:spacing w:before="100" w:beforeAutospacing="1" w:after="100" w:afterAutospacing="1"/>
    </w:pPr>
  </w:style>
  <w:style w:type="paragraph" w:customStyle="1" w:styleId="hover-blue">
    <w:name w:val="hover-blue"/>
    <w:basedOn w:val="a"/>
    <w:pPr>
      <w:spacing w:before="100" w:beforeAutospacing="1" w:after="100" w:afterAutospacing="1"/>
    </w:pPr>
  </w:style>
  <w:style w:type="paragraph" w:customStyle="1" w:styleId="hover-navy">
    <w:name w:val="hover-navy"/>
    <w:basedOn w:val="a"/>
    <w:pPr>
      <w:spacing w:before="100" w:beforeAutospacing="1" w:after="100" w:afterAutospacing="1"/>
    </w:pPr>
  </w:style>
  <w:style w:type="paragraph" w:customStyle="1" w:styleId="hover-violet">
    <w:name w:val="hover-violet"/>
    <w:basedOn w:val="a"/>
    <w:pPr>
      <w:spacing w:before="100" w:beforeAutospacing="1" w:after="100" w:afterAutospacing="1"/>
    </w:pPr>
  </w:style>
  <w:style w:type="paragraph" w:customStyle="1" w:styleId="hover-yellow">
    <w:name w:val="hover-yellow"/>
    <w:basedOn w:val="a"/>
    <w:pPr>
      <w:spacing w:before="100" w:beforeAutospacing="1" w:after="100" w:afterAutospacing="1"/>
    </w:pPr>
  </w:style>
  <w:style w:type="paragraph" w:customStyle="1" w:styleId="hover-darkgray">
    <w:name w:val="hover-darkgray"/>
    <w:basedOn w:val="a"/>
    <w:pPr>
      <w:spacing w:before="100" w:beforeAutospacing="1" w:after="100" w:afterAutospacing="1"/>
    </w:pPr>
  </w:style>
  <w:style w:type="paragraph" w:customStyle="1" w:styleId="hover-gray">
    <w:name w:val="hover-gray"/>
    <w:basedOn w:val="a"/>
    <w:pPr>
      <w:spacing w:before="100" w:beforeAutospacing="1" w:after="100" w:afterAutospacing="1"/>
    </w:pPr>
  </w:style>
  <w:style w:type="paragraph" w:customStyle="1" w:styleId="hover-lightgray">
    <w:name w:val="hover-lightgray"/>
    <w:basedOn w:val="a"/>
    <w:pPr>
      <w:spacing w:before="100" w:beforeAutospacing="1" w:after="100" w:afterAutospacing="1"/>
    </w:pPr>
  </w:style>
  <w:style w:type="paragraph" w:customStyle="1" w:styleId="hover-white">
    <w:name w:val="hover-white"/>
    <w:basedOn w:val="a"/>
    <w:pPr>
      <w:spacing w:before="100" w:beforeAutospacing="1" w:after="100" w:afterAutospacing="1"/>
    </w:pPr>
  </w:style>
  <w:style w:type="paragraph" w:customStyle="1" w:styleId="hover-black">
    <w:name w:val="hover-black"/>
    <w:basedOn w:val="a"/>
    <w:pPr>
      <w:spacing w:before="100" w:beforeAutospacing="1" w:after="100" w:afterAutospacing="1"/>
    </w:pPr>
  </w:style>
  <w:style w:type="paragraph" w:customStyle="1" w:styleId="hover-color">
    <w:name w:val="hover-color"/>
    <w:basedOn w:val="a"/>
    <w:pPr>
      <w:spacing w:before="100" w:beforeAutospacing="1" w:after="100" w:afterAutospacing="1"/>
    </w:pPr>
  </w:style>
  <w:style w:type="paragraph" w:customStyle="1" w:styleId="ring-item">
    <w:name w:val="ring-item"/>
    <w:basedOn w:val="a"/>
    <w:pPr>
      <w:spacing w:before="100" w:beforeAutospacing="1" w:after="100" w:afterAutospacing="1"/>
    </w:pPr>
  </w:style>
  <w:style w:type="paragraph" w:customStyle="1" w:styleId="person-author">
    <w:name w:val="person-author"/>
    <w:basedOn w:val="a"/>
    <w:pPr>
      <w:spacing w:before="100" w:beforeAutospacing="1" w:after="100" w:afterAutospacing="1"/>
    </w:pPr>
  </w:style>
  <w:style w:type="paragraph" w:customStyle="1" w:styleId="10">
    <w:name w:val="날짜1"/>
    <w:basedOn w:val="a"/>
    <w:pPr>
      <w:spacing w:before="100" w:beforeAutospacing="1" w:after="100" w:afterAutospacing="1"/>
    </w:pPr>
  </w:style>
  <w:style w:type="paragraph" w:customStyle="1" w:styleId="condition">
    <w:name w:val="condition"/>
    <w:basedOn w:val="a"/>
    <w:pPr>
      <w:spacing w:before="100" w:beforeAutospacing="1" w:after="100" w:afterAutospacing="1"/>
    </w:pPr>
  </w:style>
  <w:style w:type="paragraph" w:customStyle="1" w:styleId="person-name">
    <w:name w:val="person-name"/>
    <w:basedOn w:val="a"/>
    <w:pPr>
      <w:spacing w:before="100" w:beforeAutospacing="1" w:after="100" w:afterAutospacing="1"/>
    </w:pPr>
  </w:style>
  <w:style w:type="paragraph" w:customStyle="1" w:styleId="person-title">
    <w:name w:val="person-title"/>
    <w:basedOn w:val="a"/>
    <w:pPr>
      <w:spacing w:before="100" w:beforeAutospacing="1" w:after="100" w:afterAutospacing="1"/>
    </w:pPr>
  </w:style>
  <w:style w:type="paragraph" w:customStyle="1" w:styleId="person-social">
    <w:name w:val="person-social"/>
    <w:basedOn w:val="a"/>
    <w:pPr>
      <w:spacing w:before="100" w:beforeAutospacing="1" w:after="100" w:afterAutospacing="1"/>
    </w:pPr>
  </w:style>
  <w:style w:type="paragraph" w:customStyle="1" w:styleId="galltexthref">
    <w:name w:val="gall_text_href"/>
    <w:basedOn w:val="a"/>
    <w:pPr>
      <w:spacing w:before="100" w:beforeAutospacing="1" w:after="100" w:afterAutospacing="1"/>
    </w:pPr>
  </w:style>
  <w:style w:type="paragraph" w:customStyle="1" w:styleId="required">
    <w:name w:val="required"/>
    <w:basedOn w:val="a"/>
    <w:pPr>
      <w:shd w:val="clear" w:color="auto" w:fill="F7F7F7"/>
      <w:spacing w:before="100" w:beforeAutospacing="1" w:after="100" w:afterAutospacing="1"/>
    </w:pPr>
  </w:style>
  <w:style w:type="paragraph" w:customStyle="1" w:styleId="trans-bg-red">
    <w:name w:val="trans-bg-red"/>
    <w:basedOn w:val="a"/>
    <w:pPr>
      <w:spacing w:before="100" w:beforeAutospacing="1" w:after="100" w:afterAutospacing="1"/>
    </w:pPr>
    <w:rPr>
      <w:color w:val="FFFFFF"/>
    </w:rPr>
  </w:style>
  <w:style w:type="paragraph" w:customStyle="1" w:styleId="trans-bg-darkred">
    <w:name w:val="trans-bg-darkred"/>
    <w:basedOn w:val="a"/>
    <w:pPr>
      <w:spacing w:before="100" w:beforeAutospacing="1" w:after="100" w:afterAutospacing="1"/>
    </w:pPr>
    <w:rPr>
      <w:color w:val="FFFFFF"/>
    </w:rPr>
  </w:style>
  <w:style w:type="paragraph" w:customStyle="1" w:styleId="trans-bg-crimson">
    <w:name w:val="trans-bg-crimson"/>
    <w:basedOn w:val="a"/>
    <w:pPr>
      <w:spacing w:before="100" w:beforeAutospacing="1" w:after="100" w:afterAutospacing="1"/>
    </w:pPr>
    <w:rPr>
      <w:color w:val="FFFFFF"/>
    </w:rPr>
  </w:style>
  <w:style w:type="paragraph" w:customStyle="1" w:styleId="trans-bg-orangered">
    <w:name w:val="trans-bg-orangered"/>
    <w:basedOn w:val="a"/>
    <w:pPr>
      <w:spacing w:before="100" w:beforeAutospacing="1" w:after="100" w:afterAutospacing="1"/>
    </w:pPr>
    <w:rPr>
      <w:color w:val="FFFFFF"/>
    </w:rPr>
  </w:style>
  <w:style w:type="paragraph" w:customStyle="1" w:styleId="trans-bg-orange">
    <w:name w:val="trans-bg-orange"/>
    <w:basedOn w:val="a"/>
    <w:pPr>
      <w:spacing w:before="100" w:beforeAutospacing="1" w:after="100" w:afterAutospacing="1"/>
    </w:pPr>
    <w:rPr>
      <w:color w:val="FFFFFF"/>
    </w:rPr>
  </w:style>
  <w:style w:type="paragraph" w:customStyle="1" w:styleId="trans-bg-green">
    <w:name w:val="trans-bg-green"/>
    <w:basedOn w:val="a"/>
    <w:pPr>
      <w:spacing w:before="100" w:beforeAutospacing="1" w:after="100" w:afterAutospacing="1"/>
    </w:pPr>
    <w:rPr>
      <w:color w:val="FFFFFF"/>
    </w:rPr>
  </w:style>
  <w:style w:type="paragraph" w:customStyle="1" w:styleId="trans-bg-lightgreen">
    <w:name w:val="trans-bg-lightgreen"/>
    <w:basedOn w:val="a"/>
    <w:pPr>
      <w:spacing w:before="100" w:beforeAutospacing="1" w:after="100" w:afterAutospacing="1"/>
    </w:pPr>
    <w:rPr>
      <w:color w:val="FFFFFF"/>
    </w:rPr>
  </w:style>
  <w:style w:type="paragraph" w:customStyle="1" w:styleId="trans-bg-deepblue">
    <w:name w:val="trans-bg-deepblue"/>
    <w:basedOn w:val="a"/>
    <w:pPr>
      <w:spacing w:before="100" w:beforeAutospacing="1" w:after="100" w:afterAutospacing="1"/>
    </w:pPr>
    <w:rPr>
      <w:color w:val="FFFFFF"/>
    </w:rPr>
  </w:style>
  <w:style w:type="paragraph" w:customStyle="1" w:styleId="trans-bg-skyblue">
    <w:name w:val="trans-bg-skyblue"/>
    <w:basedOn w:val="a"/>
    <w:pPr>
      <w:spacing w:before="100" w:beforeAutospacing="1" w:after="100" w:afterAutospacing="1"/>
    </w:pPr>
    <w:rPr>
      <w:color w:val="FFFFFF"/>
    </w:rPr>
  </w:style>
  <w:style w:type="paragraph" w:customStyle="1" w:styleId="trans-bg-blue">
    <w:name w:val="trans-bg-blue"/>
    <w:basedOn w:val="a"/>
    <w:pPr>
      <w:spacing w:before="100" w:beforeAutospacing="1" w:after="100" w:afterAutospacing="1"/>
    </w:pPr>
    <w:rPr>
      <w:color w:val="FFFFFF"/>
    </w:rPr>
  </w:style>
  <w:style w:type="paragraph" w:customStyle="1" w:styleId="trans-bg-navy">
    <w:name w:val="trans-bg-navy"/>
    <w:basedOn w:val="a"/>
    <w:pPr>
      <w:spacing w:before="100" w:beforeAutospacing="1" w:after="100" w:afterAutospacing="1"/>
    </w:pPr>
    <w:rPr>
      <w:color w:val="FFFFFF"/>
    </w:rPr>
  </w:style>
  <w:style w:type="paragraph" w:customStyle="1" w:styleId="trans-bg-violet">
    <w:name w:val="trans-bg-violet"/>
    <w:basedOn w:val="a"/>
    <w:pPr>
      <w:spacing w:before="100" w:beforeAutospacing="1" w:after="100" w:afterAutospacing="1"/>
    </w:pPr>
    <w:rPr>
      <w:color w:val="FFFFFF"/>
    </w:rPr>
  </w:style>
  <w:style w:type="paragraph" w:customStyle="1" w:styleId="trans-bg-yellow">
    <w:name w:val="trans-bg-yellow"/>
    <w:basedOn w:val="a"/>
    <w:pPr>
      <w:spacing w:before="100" w:beforeAutospacing="1" w:after="100" w:afterAutospacing="1"/>
    </w:pPr>
    <w:rPr>
      <w:color w:val="FFFFFF"/>
    </w:rPr>
  </w:style>
  <w:style w:type="paragraph" w:customStyle="1" w:styleId="trans-bg-darkgray">
    <w:name w:val="trans-bg-darkgray"/>
    <w:basedOn w:val="a"/>
    <w:pPr>
      <w:spacing w:before="100" w:beforeAutospacing="1" w:after="100" w:afterAutospacing="1"/>
    </w:pPr>
    <w:rPr>
      <w:color w:val="FFFFFF"/>
    </w:rPr>
  </w:style>
  <w:style w:type="paragraph" w:customStyle="1" w:styleId="trans-bg-gray">
    <w:name w:val="trans-bg-gray"/>
    <w:basedOn w:val="a"/>
    <w:pPr>
      <w:spacing w:before="100" w:beforeAutospacing="1" w:after="100" w:afterAutospacing="1"/>
    </w:pPr>
    <w:rPr>
      <w:color w:val="FFFFFF"/>
    </w:rPr>
  </w:style>
  <w:style w:type="paragraph" w:customStyle="1" w:styleId="trans-bg-lightgray">
    <w:name w:val="trans-bg-lightgray"/>
    <w:basedOn w:val="a"/>
    <w:pPr>
      <w:spacing w:before="100" w:beforeAutospacing="1" w:after="100" w:afterAutospacing="1"/>
    </w:pPr>
    <w:rPr>
      <w:color w:val="FFFFFF"/>
    </w:rPr>
  </w:style>
  <w:style w:type="paragraph" w:customStyle="1" w:styleId="trans-bg-white">
    <w:name w:val="trans-bg-white"/>
    <w:basedOn w:val="a"/>
    <w:pPr>
      <w:spacing w:before="100" w:beforeAutospacing="1" w:after="100" w:afterAutospacing="1"/>
    </w:pPr>
    <w:rPr>
      <w:color w:val="333333"/>
    </w:rPr>
  </w:style>
  <w:style w:type="paragraph" w:customStyle="1" w:styleId="trans-bg-black">
    <w:name w:val="trans-bg-black"/>
    <w:basedOn w:val="a"/>
    <w:pPr>
      <w:spacing w:before="100" w:beforeAutospacing="1" w:after="100" w:afterAutospacing="1"/>
    </w:pPr>
    <w:rPr>
      <w:color w:val="FFFFFF"/>
    </w:rPr>
  </w:style>
  <w:style w:type="paragraph" w:customStyle="1" w:styleId="trans-bg-color">
    <w:name w:val="trans-bg-color"/>
    <w:basedOn w:val="a"/>
    <w:pPr>
      <w:spacing w:before="100" w:beforeAutospacing="1" w:after="100" w:afterAutospacing="1"/>
    </w:pPr>
    <w:rPr>
      <w:color w:val="FFFFFF"/>
    </w:rPr>
  </w:style>
  <w:style w:type="paragraph" w:customStyle="1" w:styleId="no-border">
    <w:name w:val="no-border"/>
    <w:basedOn w:val="a"/>
    <w:pPr>
      <w:spacing w:before="100" w:beforeAutospacing="1" w:after="100" w:afterAutospacing="1"/>
    </w:pPr>
  </w:style>
  <w:style w:type="paragraph" w:customStyle="1" w:styleId="no-margin">
    <w:name w:val="no-margin"/>
    <w:basedOn w:val="a"/>
  </w:style>
  <w:style w:type="paragraph" w:customStyle="1" w:styleId="tr-head">
    <w:name w:val="tr-head"/>
    <w:basedOn w:val="a"/>
    <w:pPr>
      <w:pBdr>
        <w:top w:val="single" w:sz="12" w:space="0" w:color="auto"/>
        <w:bottom w:val="single" w:sz="6" w:space="0" w:color="C3C3C3"/>
      </w:pBdr>
      <w:spacing w:before="100" w:beforeAutospacing="1" w:after="100" w:afterAutospacing="1"/>
      <w:jc w:val="center"/>
    </w:pPr>
  </w:style>
  <w:style w:type="paragraph" w:customStyle="1" w:styleId="row-10">
    <w:name w:val="row-10"/>
    <w:basedOn w:val="a"/>
    <w:pPr>
      <w:spacing w:before="100" w:beforeAutospacing="1" w:after="100" w:afterAutospacing="1"/>
      <w:ind w:left="-75" w:right="-75"/>
    </w:pPr>
  </w:style>
  <w:style w:type="paragraph" w:customStyle="1" w:styleId="col-10">
    <w:name w:val="col-10"/>
    <w:basedOn w:val="a"/>
    <w:pPr>
      <w:spacing w:before="100" w:beforeAutospacing="1" w:after="100" w:afterAutospacing="1"/>
    </w:pPr>
  </w:style>
  <w:style w:type="paragraph" w:customStyle="1" w:styleId="row-15">
    <w:name w:val="row-15"/>
    <w:basedOn w:val="a"/>
    <w:pPr>
      <w:spacing w:before="100" w:beforeAutospacing="1" w:after="100" w:afterAutospacing="1"/>
      <w:ind w:left="-120" w:right="-120"/>
    </w:pPr>
  </w:style>
  <w:style w:type="paragraph" w:customStyle="1" w:styleId="col-15">
    <w:name w:val="col-15"/>
    <w:basedOn w:val="a"/>
    <w:pPr>
      <w:spacing w:before="100" w:beforeAutospacing="1" w:after="100" w:afterAutospacing="1"/>
    </w:pPr>
  </w:style>
  <w:style w:type="paragraph" w:customStyle="1" w:styleId="row-20">
    <w:name w:val="row-20"/>
    <w:basedOn w:val="a"/>
    <w:pPr>
      <w:spacing w:before="100" w:beforeAutospacing="1" w:after="100" w:afterAutospacing="1"/>
      <w:ind w:left="-150" w:right="-150"/>
    </w:pPr>
  </w:style>
  <w:style w:type="paragraph" w:customStyle="1" w:styleId="col-20">
    <w:name w:val="col-20"/>
    <w:basedOn w:val="a"/>
    <w:pPr>
      <w:spacing w:before="100" w:beforeAutospacing="1" w:after="100" w:afterAutospacing="1"/>
    </w:pPr>
  </w:style>
  <w:style w:type="paragraph" w:customStyle="1" w:styleId="line">
    <w:name w:val="line"/>
    <w:basedOn w:val="a"/>
    <w:pPr>
      <w:spacing w:before="100" w:beforeAutospacing="1" w:after="100" w:afterAutospacing="1"/>
    </w:pPr>
  </w:style>
  <w:style w:type="paragraph" w:customStyle="1" w:styleId="galltexthref1">
    <w:name w:val="gall_text_href1"/>
    <w:basedOn w:val="a"/>
    <w:pPr>
      <w:wordWrap w:val="0"/>
      <w:spacing w:line="330" w:lineRule="atLeast"/>
    </w:pPr>
  </w:style>
  <w:style w:type="paragraph" w:customStyle="1" w:styleId="frmfile1">
    <w:name w:val="frm_file1"/>
    <w:basedOn w:val="a"/>
    <w:pPr>
      <w:wordWrap w:val="0"/>
      <w:spacing w:after="75"/>
    </w:pPr>
  </w:style>
  <w:style w:type="paragraph" w:customStyle="1" w:styleId="frminfo1">
    <w:name w:val="frm_info1"/>
    <w:basedOn w:val="a"/>
    <w:pPr>
      <w:wordWrap w:val="0"/>
      <w:spacing w:line="336" w:lineRule="atLeast"/>
    </w:pPr>
  </w:style>
  <w:style w:type="paragraph" w:customStyle="1" w:styleId="tblwrap1">
    <w:name w:val="tbl_wrap1"/>
    <w:basedOn w:val="a"/>
    <w:pPr>
      <w:wordWrap w:val="0"/>
      <w:ind w:left="300" w:right="300"/>
    </w:pPr>
  </w:style>
  <w:style w:type="paragraph" w:customStyle="1" w:styleId="sv1">
    <w:name w:val="sv1"/>
    <w:basedOn w:val="a"/>
    <w:pPr>
      <w:wordWrap w:val="0"/>
      <w:spacing w:line="288" w:lineRule="atLeast"/>
    </w:pPr>
    <w:rPr>
      <w:sz w:val="18"/>
      <w:szCs w:val="18"/>
    </w:rPr>
  </w:style>
  <w:style w:type="paragraph" w:customStyle="1" w:styleId="winul1">
    <w:name w:val="win_ul1"/>
    <w:basedOn w:val="a"/>
    <w:pPr>
      <w:pBdr>
        <w:bottom w:val="single" w:sz="6" w:space="0" w:color="455255"/>
      </w:pBdr>
      <w:shd w:val="clear" w:color="auto" w:fill="484848"/>
      <w:wordWrap w:val="0"/>
      <w:spacing w:after="300"/>
    </w:pPr>
  </w:style>
  <w:style w:type="paragraph" w:customStyle="1" w:styleId="windesc1">
    <w:name w:val="win_desc1"/>
    <w:basedOn w:val="a"/>
    <w:pPr>
      <w:wordWrap w:val="0"/>
    </w:pPr>
  </w:style>
  <w:style w:type="paragraph" w:customStyle="1" w:styleId="winbtn1">
    <w:name w:val="win_btn1"/>
    <w:basedOn w:val="a"/>
    <w:pPr>
      <w:wordWrap w:val="0"/>
      <w:jc w:val="center"/>
    </w:pPr>
  </w:style>
  <w:style w:type="paragraph" w:customStyle="1" w:styleId="sv2">
    <w:name w:val="sv2"/>
    <w:basedOn w:val="a"/>
    <w:pPr>
      <w:pBdr>
        <w:top w:val="single" w:sz="6" w:space="0" w:color="283646"/>
        <w:left w:val="single" w:sz="6" w:space="0" w:color="283646"/>
        <w:bottom w:val="single" w:sz="6" w:space="0" w:color="283646"/>
        <w:right w:val="single" w:sz="6" w:space="0" w:color="283646"/>
      </w:pBdr>
      <w:wordWrap w:val="0"/>
      <w:spacing w:before="75"/>
    </w:pPr>
    <w:rPr>
      <w:vanish/>
    </w:rPr>
  </w:style>
  <w:style w:type="paragraph" w:customStyle="1" w:styleId="sv3">
    <w:name w:val="sv3"/>
    <w:basedOn w:val="a"/>
    <w:pPr>
      <w:wordWrap w:val="0"/>
    </w:pPr>
  </w:style>
  <w:style w:type="paragraph" w:customStyle="1" w:styleId="exif-data1">
    <w:name w:val="exif-data1"/>
    <w:basedOn w:val="a"/>
    <w:pPr>
      <w:pBdr>
        <w:top w:val="single" w:sz="6" w:space="11" w:color="EEEEEE"/>
        <w:left w:val="single" w:sz="6" w:space="11" w:color="EEEEEE"/>
        <w:bottom w:val="single" w:sz="6" w:space="11" w:color="EEEEEE"/>
        <w:right w:val="single" w:sz="6" w:space="11" w:color="EEEEEE"/>
      </w:pBdr>
      <w:shd w:val="clear" w:color="auto" w:fill="FAFAFA"/>
      <w:wordWrap w:val="0"/>
      <w:spacing w:before="225" w:line="300" w:lineRule="atLeast"/>
    </w:pPr>
    <w:rPr>
      <w:color w:val="333333"/>
    </w:rPr>
  </w:style>
  <w:style w:type="paragraph" w:customStyle="1" w:styleId="iframe-wrap1">
    <w:name w:val="iframe-wrap1"/>
    <w:basedOn w:val="a"/>
    <w:pPr>
      <w:wordWrap w:val="0"/>
    </w:pPr>
  </w:style>
  <w:style w:type="paragraph" w:customStyle="1" w:styleId="sr-score1">
    <w:name w:val="sr-score1"/>
    <w:basedOn w:val="a"/>
    <w:pPr>
      <w:wordWrap w:val="0"/>
      <w:spacing w:line="420" w:lineRule="atLeast"/>
    </w:pPr>
    <w:rPr>
      <w:rFonts w:ascii="Tahoma" w:hAnsi="Tahoma" w:cs="Tahoma"/>
      <w:sz w:val="18"/>
      <w:szCs w:val="18"/>
    </w:rPr>
  </w:style>
  <w:style w:type="paragraph" w:customStyle="1" w:styleId="line1">
    <w:name w:val="line1"/>
    <w:basedOn w:val="a"/>
    <w:pPr>
      <w:wordWrap w:val="0"/>
      <w:spacing w:line="300" w:lineRule="atLeast"/>
    </w:pPr>
    <w:rPr>
      <w:sz w:val="20"/>
      <w:szCs w:val="20"/>
    </w:rPr>
  </w:style>
  <w:style w:type="paragraph" w:customStyle="1" w:styleId="person-desc1">
    <w:name w:val="person-desc1"/>
    <w:basedOn w:val="a"/>
    <w:pPr>
      <w:wordWrap w:val="0"/>
      <w:spacing w:before="270"/>
    </w:pPr>
  </w:style>
  <w:style w:type="paragraph" w:customStyle="1" w:styleId="person-author1">
    <w:name w:val="person-author1"/>
    <w:basedOn w:val="a"/>
    <w:pPr>
      <w:wordWrap w:val="0"/>
    </w:pPr>
  </w:style>
  <w:style w:type="paragraph" w:customStyle="1" w:styleId="person-name1">
    <w:name w:val="person-name1"/>
    <w:basedOn w:val="a"/>
    <w:pPr>
      <w:wordWrap w:val="0"/>
      <w:spacing w:line="300" w:lineRule="atLeast"/>
    </w:pPr>
  </w:style>
  <w:style w:type="paragraph" w:customStyle="1" w:styleId="person-title1">
    <w:name w:val="person-title1"/>
    <w:basedOn w:val="a"/>
    <w:pPr>
      <w:wordWrap w:val="0"/>
      <w:spacing w:line="300" w:lineRule="atLeast"/>
    </w:pPr>
    <w:rPr>
      <w:color w:val="747474"/>
    </w:rPr>
  </w:style>
  <w:style w:type="paragraph" w:customStyle="1" w:styleId="person-social1">
    <w:name w:val="person-social1"/>
    <w:basedOn w:val="a"/>
    <w:pPr>
      <w:wordWrap w:val="0"/>
      <w:jc w:val="right"/>
      <w:textAlignment w:val="center"/>
    </w:pPr>
  </w:style>
  <w:style w:type="paragraph" w:customStyle="1" w:styleId="person-content1">
    <w:name w:val="person-content1"/>
    <w:basedOn w:val="a"/>
    <w:pPr>
      <w:wordWrap w:val="0"/>
      <w:spacing w:before="120"/>
    </w:pPr>
    <w:rPr>
      <w:color w:val="747474"/>
    </w:rPr>
  </w:style>
  <w:style w:type="paragraph" w:customStyle="1" w:styleId="img-item1">
    <w:name w:val="img-item1"/>
    <w:basedOn w:val="a"/>
    <w:pPr>
      <w:wordWrap w:val="0"/>
    </w:pPr>
  </w:style>
  <w:style w:type="paragraph" w:customStyle="1" w:styleId="date-item1">
    <w:name w:val="date-item1"/>
    <w:basedOn w:val="a"/>
    <w:pPr>
      <w:wordWrap w:val="0"/>
    </w:pPr>
  </w:style>
  <w:style w:type="paragraph" w:customStyle="1" w:styleId="date1">
    <w:name w:val="date1"/>
    <w:basedOn w:val="a"/>
    <w:pPr>
      <w:wordWrap w:val="0"/>
      <w:spacing w:line="435" w:lineRule="atLeast"/>
    </w:pPr>
    <w:rPr>
      <w:b/>
      <w:bCs/>
      <w:sz w:val="44"/>
      <w:szCs w:val="44"/>
    </w:rPr>
  </w:style>
  <w:style w:type="paragraph" w:customStyle="1" w:styleId="date-icon1">
    <w:name w:val="date-icon1"/>
    <w:basedOn w:val="a"/>
    <w:pPr>
      <w:shd w:val="clear" w:color="auto" w:fill="EEF0F2"/>
      <w:wordWrap w:val="0"/>
      <w:spacing w:before="45"/>
    </w:pPr>
  </w:style>
  <w:style w:type="paragraph" w:customStyle="1" w:styleId="flip-circle1">
    <w:name w:val="flip-circle1"/>
    <w:basedOn w:val="a"/>
    <w:pPr>
      <w:pBdr>
        <w:top w:val="single" w:sz="6" w:space="0" w:color="auto"/>
        <w:left w:val="single" w:sz="6" w:space="0" w:color="auto"/>
        <w:bottom w:val="single" w:sz="6" w:space="0" w:color="auto"/>
        <w:right w:val="single" w:sz="6" w:space="0" w:color="auto"/>
      </w:pBdr>
      <w:wordWrap w:val="0"/>
    </w:pPr>
  </w:style>
  <w:style w:type="paragraph" w:customStyle="1" w:styleId="no-circle1">
    <w:name w:val="no-circle1"/>
    <w:basedOn w:val="a"/>
    <w:pPr>
      <w:wordWrap w:val="0"/>
    </w:pPr>
    <w:rPr>
      <w:sz w:val="90"/>
      <w:szCs w:val="90"/>
    </w:rPr>
  </w:style>
  <w:style w:type="paragraph" w:customStyle="1" w:styleId="flip-grafix1">
    <w:name w:val="flip-grafix1"/>
    <w:basedOn w:val="a"/>
    <w:pPr>
      <w:wordWrap w:val="0"/>
      <w:spacing w:after="150"/>
    </w:pPr>
  </w:style>
  <w:style w:type="paragraph" w:customStyle="1" w:styleId="flip-heading1">
    <w:name w:val="flip-heading1"/>
    <w:basedOn w:val="a"/>
    <w:pPr>
      <w:wordWrap w:val="0"/>
      <w:spacing w:after="225" w:line="405" w:lineRule="atLeast"/>
    </w:pPr>
    <w:rPr>
      <w:sz w:val="27"/>
      <w:szCs w:val="27"/>
    </w:rPr>
  </w:style>
  <w:style w:type="paragraph" w:customStyle="1" w:styleId="flip-heading-back1">
    <w:name w:val="flip-heading-back1"/>
    <w:basedOn w:val="a"/>
    <w:pPr>
      <w:wordWrap w:val="0"/>
      <w:spacing w:after="225"/>
    </w:pPr>
    <w:rPr>
      <w:caps/>
      <w:sz w:val="21"/>
      <w:szCs w:val="21"/>
    </w:rPr>
  </w:style>
  <w:style w:type="paragraph" w:customStyle="1" w:styleId="flip-img1">
    <w:name w:val="flip-img1"/>
    <w:basedOn w:val="a"/>
    <w:pPr>
      <w:wordWrap w:val="0"/>
    </w:pPr>
  </w:style>
  <w:style w:type="paragraph" w:customStyle="1" w:styleId="text1">
    <w:name w:val="text1"/>
    <w:basedOn w:val="a"/>
    <w:pPr>
      <w:wordWrap w:val="0"/>
      <w:spacing w:after="150"/>
    </w:pPr>
    <w:rPr>
      <w:color w:val="747474"/>
    </w:rPr>
  </w:style>
  <w:style w:type="paragraph" w:customStyle="1" w:styleId="heading1">
    <w:name w:val="heading1"/>
    <w:basedOn w:val="a"/>
    <w:pPr>
      <w:wordWrap w:val="0"/>
      <w:jc w:val="center"/>
    </w:pPr>
  </w:style>
  <w:style w:type="paragraph" w:customStyle="1" w:styleId="sep-arrow1">
    <w:name w:val="sep-arrow1"/>
    <w:basedOn w:val="a"/>
    <w:pPr>
      <w:pBdr>
        <w:top w:val="single" w:sz="48" w:space="0" w:color="auto"/>
        <w:left w:val="single" w:sz="48" w:space="0" w:color="auto"/>
        <w:bottom w:val="single" w:sz="2" w:space="0" w:color="auto"/>
        <w:right w:val="single" w:sz="48" w:space="0" w:color="auto"/>
      </w:pBdr>
      <w:wordWrap w:val="0"/>
      <w:ind w:left="-435"/>
    </w:pPr>
  </w:style>
  <w:style w:type="paragraph" w:customStyle="1" w:styleId="sep-arrow2">
    <w:name w:val="sep-arrow2"/>
    <w:basedOn w:val="a"/>
    <w:pPr>
      <w:pBdr>
        <w:top w:val="single" w:sz="2" w:space="0" w:color="auto"/>
        <w:left w:val="single" w:sz="48" w:space="0" w:color="auto"/>
        <w:bottom w:val="single" w:sz="48" w:space="0" w:color="auto"/>
        <w:right w:val="single" w:sz="48" w:space="0" w:color="auto"/>
      </w:pBdr>
      <w:wordWrap w:val="0"/>
      <w:ind w:left="-435"/>
    </w:pPr>
  </w:style>
  <w:style w:type="paragraph" w:customStyle="1" w:styleId="ring-item1">
    <w:name w:val="ring-item1"/>
    <w:basedOn w:val="a"/>
    <w:pPr>
      <w:wordWrap w:val="0"/>
      <w:spacing w:before="150" w:line="15" w:lineRule="atLeast"/>
    </w:pPr>
    <w:rPr>
      <w:spacing w:val="-15"/>
    </w:rPr>
  </w:style>
  <w:style w:type="paragraph" w:customStyle="1" w:styleId="talk-bubble1">
    <w:name w:val="talk-bubble1"/>
    <w:basedOn w:val="a"/>
    <w:pPr>
      <w:pBdr>
        <w:top w:val="single" w:sz="6" w:space="18" w:color="EEEEEE"/>
        <w:left w:val="single" w:sz="6" w:space="18" w:color="EEEEEE"/>
        <w:bottom w:val="single" w:sz="6" w:space="18" w:color="EEEEEE"/>
        <w:right w:val="single" w:sz="6" w:space="18" w:color="EEEEEE"/>
      </w:pBdr>
      <w:shd w:val="clear" w:color="auto" w:fill="F5F5F5"/>
      <w:wordWrap w:val="0"/>
      <w:spacing w:after="300"/>
    </w:pPr>
  </w:style>
  <w:style w:type="paragraph" w:customStyle="1" w:styleId="talk-bubble2">
    <w:name w:val="talk-bubble2"/>
    <w:basedOn w:val="a"/>
    <w:pPr>
      <w:pBdr>
        <w:top w:val="single" w:sz="6" w:space="18" w:color="EEEEEE"/>
        <w:left w:val="single" w:sz="6" w:space="18" w:color="EEEEEE"/>
        <w:bottom w:val="single" w:sz="6" w:space="18" w:color="EEEEEE"/>
        <w:right w:val="single" w:sz="6" w:space="18" w:color="EEEEEE"/>
      </w:pBdr>
      <w:shd w:val="clear" w:color="auto" w:fill="F5F5F5"/>
      <w:wordWrap w:val="0"/>
      <w:spacing w:before="300"/>
    </w:pPr>
  </w:style>
  <w:style w:type="paragraph" w:customStyle="1" w:styleId="form-icon1">
    <w:name w:val="form-icon1"/>
    <w:basedOn w:val="a"/>
    <w:pPr>
      <w:wordWrap w:val="0"/>
      <w:spacing w:before="375" w:after="375" w:line="1200" w:lineRule="atLeast"/>
      <w:jc w:val="center"/>
    </w:pPr>
    <w:rPr>
      <w:sz w:val="60"/>
      <w:szCs w:val="60"/>
    </w:rPr>
  </w:style>
  <w:style w:type="paragraph" w:customStyle="1" w:styleId="form-header1">
    <w:name w:val="form-header1"/>
    <w:basedOn w:val="a"/>
    <w:pPr>
      <w:pBdr>
        <w:bottom w:val="single" w:sz="6" w:space="11" w:color="F3F3F3"/>
      </w:pBdr>
      <w:wordWrap w:val="0"/>
    </w:pPr>
  </w:style>
  <w:style w:type="paragraph" w:customStyle="1" w:styleId="form-heading1">
    <w:name w:val="form-heading1"/>
    <w:basedOn w:val="a"/>
    <w:pPr>
      <w:wordWrap w:val="0"/>
    </w:pPr>
    <w:rPr>
      <w:sz w:val="27"/>
      <w:szCs w:val="27"/>
    </w:rPr>
  </w:style>
  <w:style w:type="paragraph" w:customStyle="1" w:styleId="form-body1">
    <w:name w:val="form-body1"/>
    <w:basedOn w:val="a"/>
    <w:pPr>
      <w:shd w:val="clear" w:color="auto" w:fill="FFFFFF"/>
      <w:wordWrap w:val="0"/>
    </w:pPr>
  </w:style>
  <w:style w:type="paragraph" w:customStyle="1" w:styleId="condition1">
    <w:name w:val="condition1"/>
    <w:basedOn w:val="a"/>
    <w:pPr>
      <w:pBdr>
        <w:top w:val="single" w:sz="6" w:space="11" w:color="DDDDDD"/>
        <w:left w:val="single" w:sz="6" w:space="11" w:color="DDDDDD"/>
        <w:bottom w:val="single" w:sz="6" w:space="11" w:color="DDDDDD"/>
        <w:right w:val="single" w:sz="6" w:space="11" w:color="DDDDDD"/>
      </w:pBdr>
      <w:shd w:val="clear" w:color="auto" w:fill="FFFFFF"/>
      <w:wordWrap w:val="0"/>
      <w:spacing w:before="150" w:after="150"/>
    </w:pPr>
  </w:style>
  <w:style w:type="paragraph" w:customStyle="1" w:styleId="form-footer1">
    <w:name w:val="form-footer1"/>
    <w:basedOn w:val="a"/>
    <w:pPr>
      <w:pBdr>
        <w:top w:val="single" w:sz="6" w:space="5" w:color="F3F3F3"/>
      </w:pBdr>
      <w:wordWrap w:val="0"/>
    </w:pPr>
  </w:style>
  <w:style w:type="character" w:customStyle="1" w:styleId="soundonly1">
    <w:name w:val="sound_only1"/>
    <w:basedOn w:val="a0"/>
    <w:rPr>
      <w:sz w:val="2"/>
      <w:szCs w:val="2"/>
      <w:bdr w:val="none" w:sz="0" w:space="0" w:color="auto" w:frame="1"/>
    </w:rPr>
  </w:style>
  <w:style w:type="paragraph" w:customStyle="1" w:styleId="marquee-showing">
    <w:name w:val="marquee-showing"/>
    <w:basedOn w:val="a"/>
    <w:pPr>
      <w:spacing w:before="100" w:beforeAutospacing="1" w:after="100" w:afterAutospacing="1"/>
    </w:pPr>
  </w:style>
  <w:style w:type="character" w:customStyle="1" w:styleId="lnb-txt">
    <w:name w:val="lnb-txt"/>
    <w:basedOn w:val="a0"/>
  </w:style>
  <w:style w:type="paragraph" w:styleId="z-">
    <w:name w:val="HTML Top of Form"/>
    <w:basedOn w:val="a"/>
    <w:next w:val="a"/>
    <w:link w:val="z-Char"/>
    <w:hidden/>
    <w:uiPriority w:val="99"/>
    <w:semiHidden/>
    <w:unhideWhenUsed/>
    <w:pPr>
      <w:pBdr>
        <w:bottom w:val="single" w:sz="6" w:space="1" w:color="auto"/>
      </w:pBdr>
      <w:jc w:val="center"/>
    </w:pPr>
    <w:rPr>
      <w:rFonts w:ascii="Arial" w:hAnsi="Arial" w:cs="Arial"/>
      <w:vanish/>
      <w:sz w:val="16"/>
      <w:szCs w:val="16"/>
    </w:rPr>
  </w:style>
  <w:style w:type="character" w:customStyle="1" w:styleId="z-Char">
    <w:name w:val="z-양식의 맨 위 Char"/>
    <w:basedOn w:val="a0"/>
    <w:link w:val="z-"/>
    <w:uiPriority w:val="99"/>
    <w:semiHidden/>
    <w:rPr>
      <w:rFonts w:ascii="Arial" w:eastAsia="굴림" w:hAnsi="Arial" w:cs="Arial"/>
      <w:vanish/>
      <w:sz w:val="16"/>
      <w:szCs w:val="16"/>
    </w:rPr>
  </w:style>
  <w:style w:type="character" w:customStyle="1" w:styleId="input-group-btn">
    <w:name w:val="input-group-btn"/>
    <w:basedOn w:val="a0"/>
  </w:style>
  <w:style w:type="paragraph" w:styleId="z-0">
    <w:name w:val="HTML Bottom of Form"/>
    <w:basedOn w:val="a"/>
    <w:next w:val="a"/>
    <w:link w:val="z-Char0"/>
    <w:hidden/>
    <w:uiPriority w:val="99"/>
    <w:semiHidden/>
    <w:unhideWhenUsed/>
    <w:pPr>
      <w:pBdr>
        <w:top w:val="single" w:sz="6" w:space="1" w:color="auto"/>
      </w:pBdr>
      <w:jc w:val="center"/>
    </w:pPr>
    <w:rPr>
      <w:rFonts w:ascii="Arial" w:hAnsi="Arial" w:cs="Arial"/>
      <w:vanish/>
      <w:sz w:val="16"/>
      <w:szCs w:val="16"/>
    </w:rPr>
  </w:style>
  <w:style w:type="character" w:customStyle="1" w:styleId="z-Char0">
    <w:name w:val="z-양식의 맨 아래 Char"/>
    <w:basedOn w:val="a0"/>
    <w:link w:val="z-0"/>
    <w:uiPriority w:val="99"/>
    <w:semiHidden/>
    <w:rPr>
      <w:rFonts w:ascii="Arial" w:eastAsia="굴림" w:hAnsi="Arial" w:cs="Arial"/>
      <w:vanish/>
      <w:sz w:val="16"/>
      <w:szCs w:val="16"/>
    </w:rPr>
  </w:style>
  <w:style w:type="character" w:customStyle="1" w:styleId="stx">
    <w:name w:val="stx"/>
    <w:basedOn w:val="a0"/>
  </w:style>
  <w:style w:type="character" w:customStyle="1" w:styleId="sp">
    <w:name w:val="sp"/>
    <w:basedOn w:val="a0"/>
  </w:style>
  <w:style w:type="paragraph" w:customStyle="1" w:styleId="navbar-icon">
    <w:name w:val="navbar-icon"/>
    <w:basedOn w:val="a"/>
    <w:pPr>
      <w:spacing w:before="100" w:beforeAutospacing="1" w:after="100" w:afterAutospacing="1"/>
    </w:pPr>
  </w:style>
  <w:style w:type="paragraph" w:customStyle="1" w:styleId="dropdown">
    <w:name w:val="dropdown"/>
    <w:basedOn w:val="a"/>
    <w:pPr>
      <w:spacing w:before="100" w:beforeAutospacing="1" w:after="100" w:afterAutospacing="1"/>
    </w:pPr>
  </w:style>
  <w:style w:type="paragraph" w:customStyle="1" w:styleId="sub-off">
    <w:name w:val="sub-off"/>
    <w:basedOn w:val="a"/>
    <w:pPr>
      <w:spacing w:before="100" w:beforeAutospacing="1" w:after="100" w:afterAutospacing="1"/>
    </w:pPr>
  </w:style>
  <w:style w:type="paragraph" w:customStyle="1" w:styleId="sub-on">
    <w:name w:val="sub-on"/>
    <w:basedOn w:val="a"/>
    <w:pPr>
      <w:spacing w:before="100" w:beforeAutospacing="1" w:after="100" w:afterAutospacing="1"/>
    </w:pPr>
  </w:style>
  <w:style w:type="paragraph" w:customStyle="1" w:styleId="dropdown-submenu">
    <w:name w:val="dropdown-submenu"/>
    <w:basedOn w:val="a"/>
    <w:pPr>
      <w:spacing w:before="100" w:beforeAutospacing="1" w:after="100" w:afterAutospacing="1"/>
    </w:pPr>
  </w:style>
  <w:style w:type="paragraph" w:customStyle="1" w:styleId="sub2-off">
    <w:name w:val="sub2-off"/>
    <w:basedOn w:val="a"/>
    <w:pPr>
      <w:spacing w:before="100" w:beforeAutospacing="1" w:after="100" w:afterAutospacing="1"/>
    </w:pPr>
  </w:style>
  <w:style w:type="paragraph" w:customStyle="1" w:styleId="menu-all-head">
    <w:name w:val="menu-all-head"/>
    <w:basedOn w:val="a"/>
    <w:pPr>
      <w:spacing w:before="100" w:beforeAutospacing="1" w:after="100" w:afterAutospacing="1"/>
    </w:pPr>
  </w:style>
  <w:style w:type="character" w:customStyle="1" w:styleId="menu-all-main">
    <w:name w:val="menu-all-main"/>
    <w:basedOn w:val="a0"/>
  </w:style>
  <w:style w:type="paragraph" w:customStyle="1" w:styleId="menu-all-sub-item">
    <w:name w:val="menu-all-sub-item"/>
    <w:basedOn w:val="a"/>
    <w:pPr>
      <w:spacing w:before="100" w:beforeAutospacing="1" w:after="100" w:afterAutospacing="1"/>
    </w:pPr>
  </w:style>
  <w:style w:type="character" w:customStyle="1" w:styleId="member1">
    <w:name w:val="member1"/>
    <w:basedOn w:val="a0"/>
    <w:rPr>
      <w:color w:val="333333"/>
    </w:rPr>
  </w:style>
  <w:style w:type="character" w:customStyle="1" w:styleId="pull-right">
    <w:name w:val="pull-right"/>
    <w:basedOn w:val="a0"/>
  </w:style>
  <w:style w:type="character" w:customStyle="1" w:styleId="hidden-xs">
    <w:name w:val="hidden-xs"/>
    <w:basedOn w:val="a0"/>
  </w:style>
  <w:style w:type="character" w:customStyle="1" w:styleId="div-title-underbar-bold1">
    <w:name w:val="div-title-underbar-bold1"/>
    <w:basedOn w:val="a0"/>
  </w:style>
  <w:style w:type="character" w:customStyle="1" w:styleId="count1">
    <w:name w:val="count1"/>
    <w:basedOn w:val="a0"/>
    <w:rPr>
      <w:rFonts w:ascii="Verdana" w:hAnsi="Verdana" w:hint="default"/>
      <w:b/>
      <w:bCs/>
      <w:spacing w:val="-15"/>
      <w:sz w:val="15"/>
      <w:szCs w:val="15"/>
    </w:rPr>
  </w:style>
  <w:style w:type="paragraph" w:customStyle="1" w:styleId="pull-right1">
    <w:name w:val="pull-right1"/>
    <w:basedOn w:val="a"/>
    <w:pPr>
      <w:spacing w:before="100" w:beforeAutospacing="1" w:after="100" w:afterAutospacing="1"/>
    </w:pPr>
  </w:style>
  <w:style w:type="character" w:customStyle="1" w:styleId="input-group-addon">
    <w:name w:val="input-group-addon"/>
    <w:basedOn w:val="a0"/>
  </w:style>
  <w:style w:type="character" w:styleId="a6">
    <w:name w:val="Strong"/>
    <w:basedOn w:val="a0"/>
    <w:uiPriority w:val="22"/>
    <w:qFormat/>
    <w:rPr>
      <w:b/>
      <w:bCs/>
    </w:rPr>
  </w:style>
  <w:style w:type="paragraph" w:customStyle="1" w:styleId="text-bold">
    <w:name w:val="text-bold"/>
    <w:basedOn w:val="a"/>
    <w:pPr>
      <w:spacing w:before="100" w:beforeAutospacing="1" w:after="100" w:afterAutospacing="1"/>
    </w:pPr>
    <w:rPr>
      <w:b/>
      <w:bCs/>
    </w:rPr>
  </w:style>
  <w:style w:type="paragraph" w:customStyle="1" w:styleId="margin-top-50">
    <w:name w:val="margin-top-50"/>
    <w:basedOn w:val="a"/>
    <w:pPr>
      <w:spacing w:before="750" w:after="100" w:afterAutospacing="1"/>
    </w:pPr>
  </w:style>
  <w:style w:type="paragraph" w:customStyle="1" w:styleId="permission-overlay">
    <w:name w:val="permission-overlay"/>
    <w:basedOn w:val="a"/>
    <w:pPr>
      <w:spacing w:before="100" w:beforeAutospacing="1" w:after="100" w:afterAutospacing="1"/>
    </w:pPr>
  </w:style>
  <w:style w:type="paragraph" w:customStyle="1" w:styleId="11">
    <w:name w:val="머리글1"/>
    <w:basedOn w:val="a"/>
    <w:pPr>
      <w:spacing w:before="100" w:beforeAutospacing="1" w:after="100" w:afterAutospacing="1"/>
    </w:pPr>
  </w:style>
  <w:style w:type="paragraph" w:customStyle="1" w:styleId="container">
    <w:name w:val="container"/>
    <w:basedOn w:val="a"/>
    <w:pPr>
      <w:spacing w:before="100" w:beforeAutospacing="1" w:after="100" w:afterAutospacing="1"/>
    </w:pPr>
  </w:style>
  <w:style w:type="paragraph" w:customStyle="1" w:styleId="12">
    <w:name w:val="바닥글1"/>
    <w:basedOn w:val="a"/>
    <w:pPr>
      <w:spacing w:before="100" w:beforeAutospacing="1" w:after="100" w:afterAutospacing="1"/>
    </w:pPr>
  </w:style>
  <w:style w:type="paragraph" w:customStyle="1" w:styleId="nav">
    <w:name w:val="nav"/>
    <w:basedOn w:val="a"/>
    <w:pPr>
      <w:spacing w:before="100" w:beforeAutospacing="1" w:after="100" w:afterAutospacing="1"/>
    </w:pPr>
  </w:style>
  <w:style w:type="paragraph" w:customStyle="1" w:styleId="display-none">
    <w:name w:val="display-none"/>
    <w:basedOn w:val="a"/>
    <w:pPr>
      <w:spacing w:before="100" w:beforeAutospacing="1" w:after="100" w:afterAutospacing="1"/>
    </w:pPr>
  </w:style>
  <w:style w:type="paragraph" w:customStyle="1" w:styleId="bg-white">
    <w:name w:val="bg-white"/>
    <w:basedOn w:val="a"/>
    <w:pPr>
      <w:spacing w:before="100" w:beforeAutospacing="1" w:after="100" w:afterAutospacing="1"/>
    </w:pPr>
  </w:style>
  <w:style w:type="paragraph" w:customStyle="1" w:styleId="sts-logo">
    <w:name w:val="sts-logo"/>
    <w:basedOn w:val="a"/>
    <w:pPr>
      <w:spacing w:before="100" w:beforeAutospacing="1" w:after="100" w:afterAutospacing="1"/>
    </w:pPr>
  </w:style>
  <w:style w:type="paragraph" w:customStyle="1" w:styleId="main-container">
    <w:name w:val="main-container"/>
    <w:basedOn w:val="a"/>
    <w:pPr>
      <w:spacing w:before="100" w:beforeAutospacing="1" w:after="100" w:afterAutospacing="1"/>
    </w:pPr>
  </w:style>
  <w:style w:type="paragraph" w:customStyle="1" w:styleId="alert-success">
    <w:name w:val="alert-success"/>
    <w:basedOn w:val="a"/>
    <w:pPr>
      <w:spacing w:before="100" w:beforeAutospacing="1" w:after="100" w:afterAutospacing="1"/>
    </w:pPr>
  </w:style>
  <w:style w:type="paragraph" w:customStyle="1" w:styleId="alert-warning">
    <w:name w:val="alert-warning"/>
    <w:basedOn w:val="a"/>
    <w:pPr>
      <w:spacing w:before="100" w:beforeAutospacing="1" w:after="100" w:afterAutospacing="1"/>
    </w:pPr>
  </w:style>
  <w:style w:type="paragraph" w:customStyle="1" w:styleId="search-input">
    <w:name w:val="search-input"/>
    <w:basedOn w:val="a"/>
    <w:pPr>
      <w:spacing w:before="100" w:beforeAutospacing="1" w:after="100" w:afterAutospacing="1"/>
    </w:pPr>
  </w:style>
  <w:style w:type="paragraph" w:customStyle="1" w:styleId="checked-sites-section">
    <w:name w:val="checked-sites-section"/>
    <w:basedOn w:val="a"/>
    <w:pPr>
      <w:spacing w:before="100" w:beforeAutospacing="1" w:after="100" w:afterAutospacing="1"/>
    </w:pPr>
  </w:style>
  <w:style w:type="paragraph" w:customStyle="1" w:styleId="search-content">
    <w:name w:val="search-content"/>
    <w:basedOn w:val="a"/>
    <w:pPr>
      <w:spacing w:before="100" w:beforeAutospacing="1" w:after="100" w:afterAutospacing="1"/>
    </w:pPr>
  </w:style>
  <w:style w:type="paragraph" w:customStyle="1" w:styleId="torrent-content">
    <w:name w:val="torrent-content"/>
    <w:basedOn w:val="a"/>
    <w:pPr>
      <w:spacing w:before="100" w:beforeAutospacing="1" w:after="100" w:afterAutospacing="1"/>
    </w:pPr>
  </w:style>
  <w:style w:type="paragraph" w:customStyle="1" w:styleId="t-table">
    <w:name w:val="t-table"/>
    <w:basedOn w:val="a"/>
    <w:pPr>
      <w:spacing w:before="100" w:beforeAutospacing="1" w:after="100" w:afterAutospacing="1"/>
    </w:pPr>
  </w:style>
  <w:style w:type="paragraph" w:customStyle="1" w:styleId="torrent-link">
    <w:name w:val="torrent-link"/>
    <w:basedOn w:val="a"/>
    <w:pPr>
      <w:spacing w:before="100" w:beforeAutospacing="1" w:after="100" w:afterAutospacing="1"/>
    </w:pPr>
  </w:style>
  <w:style w:type="paragraph" w:customStyle="1" w:styleId="torrent-title">
    <w:name w:val="torrent-title"/>
    <w:basedOn w:val="a"/>
    <w:pPr>
      <w:spacing w:before="100" w:beforeAutospacing="1" w:after="100" w:afterAutospacing="1"/>
    </w:pPr>
  </w:style>
  <w:style w:type="paragraph" w:customStyle="1" w:styleId="tv-icon">
    <w:name w:val="tv-icon"/>
    <w:basedOn w:val="a"/>
    <w:pPr>
      <w:spacing w:before="100" w:beforeAutospacing="1" w:after="100" w:afterAutospacing="1"/>
    </w:pPr>
  </w:style>
  <w:style w:type="paragraph" w:customStyle="1" w:styleId="t-torrent-more">
    <w:name w:val="t-torrent-more"/>
    <w:basedOn w:val="a"/>
    <w:pPr>
      <w:spacing w:before="100" w:beforeAutospacing="1" w:after="100" w:afterAutospacing="1"/>
    </w:pPr>
  </w:style>
  <w:style w:type="paragraph" w:customStyle="1" w:styleId="show-info">
    <w:name w:val="show-info"/>
    <w:basedOn w:val="a"/>
    <w:pPr>
      <w:spacing w:before="100" w:beforeAutospacing="1" w:after="100" w:afterAutospacing="1"/>
    </w:pPr>
  </w:style>
  <w:style w:type="paragraph" w:customStyle="1" w:styleId="t-low-availability">
    <w:name w:val="t-low-availability"/>
    <w:basedOn w:val="a"/>
    <w:pPr>
      <w:spacing w:before="100" w:beforeAutospacing="1" w:after="100" w:afterAutospacing="1"/>
    </w:pPr>
  </w:style>
  <w:style w:type="paragraph" w:customStyle="1" w:styleId="t-torrent-secure">
    <w:name w:val="t-torrent-secure"/>
    <w:basedOn w:val="a"/>
    <w:pPr>
      <w:spacing w:before="100" w:beforeAutospacing="1" w:after="100" w:afterAutospacing="1"/>
    </w:pPr>
  </w:style>
  <w:style w:type="paragraph" w:customStyle="1" w:styleId="t-torrent-size">
    <w:name w:val="t-torrent-size"/>
    <w:basedOn w:val="a"/>
    <w:pPr>
      <w:spacing w:before="100" w:beforeAutospacing="1" w:after="100" w:afterAutospacing="1"/>
    </w:pPr>
  </w:style>
  <w:style w:type="paragraph" w:customStyle="1" w:styleId="t-torrent-seeds">
    <w:name w:val="t-torrent-seeds"/>
    <w:basedOn w:val="a"/>
    <w:pPr>
      <w:spacing w:before="100" w:beforeAutospacing="1" w:after="100" w:afterAutospacing="1"/>
    </w:pPr>
  </w:style>
  <w:style w:type="paragraph" w:customStyle="1" w:styleId="t-torrent-leeches">
    <w:name w:val="t-torrent-leeches"/>
    <w:basedOn w:val="a"/>
    <w:pPr>
      <w:spacing w:before="100" w:beforeAutospacing="1" w:after="100" w:afterAutospacing="1"/>
    </w:pPr>
  </w:style>
  <w:style w:type="paragraph" w:customStyle="1" w:styleId="t-torrent-type">
    <w:name w:val="t-torrent-type"/>
    <w:basedOn w:val="a"/>
    <w:pPr>
      <w:spacing w:before="100" w:beforeAutospacing="1" w:after="100" w:afterAutospacing="1"/>
    </w:pPr>
  </w:style>
  <w:style w:type="paragraph" w:customStyle="1" w:styleId="t-torrent-filename">
    <w:name w:val="t-torrent-filename"/>
    <w:basedOn w:val="a"/>
    <w:pPr>
      <w:spacing w:before="100" w:beforeAutospacing="1" w:after="100" w:afterAutospacing="1"/>
    </w:pPr>
  </w:style>
  <w:style w:type="paragraph" w:customStyle="1" w:styleId="t-torrent-lang">
    <w:name w:val="t-torrent-lang"/>
    <w:basedOn w:val="a"/>
    <w:pPr>
      <w:spacing w:before="100" w:beforeAutospacing="1" w:after="100" w:afterAutospacing="1"/>
    </w:pPr>
  </w:style>
  <w:style w:type="paragraph" w:customStyle="1" w:styleId="t-torrent-path">
    <w:name w:val="t-torrent-path"/>
    <w:basedOn w:val="a"/>
    <w:pPr>
      <w:spacing w:before="100" w:beforeAutospacing="1" w:after="100" w:afterAutospacing="1"/>
    </w:pPr>
  </w:style>
  <w:style w:type="paragraph" w:customStyle="1" w:styleId="t-torrent-virus">
    <w:name w:val="t-torrent-virus"/>
    <w:basedOn w:val="a"/>
    <w:pPr>
      <w:spacing w:before="100" w:beforeAutospacing="1" w:after="100" w:afterAutospacing="1"/>
    </w:pPr>
  </w:style>
  <w:style w:type="paragraph" w:customStyle="1" w:styleId="feedbackbutton">
    <w:name w:val="feedbackbutton"/>
    <w:basedOn w:val="a"/>
    <w:pPr>
      <w:spacing w:before="100" w:beforeAutospacing="1" w:after="100" w:afterAutospacing="1"/>
    </w:pPr>
  </w:style>
  <w:style w:type="paragraph" w:customStyle="1" w:styleId="nav-se-container">
    <w:name w:val="nav-se-container"/>
    <w:basedOn w:val="a"/>
    <w:pPr>
      <w:spacing w:before="100" w:beforeAutospacing="1" w:after="100" w:afterAutospacing="1"/>
    </w:pPr>
  </w:style>
  <w:style w:type="paragraph" w:customStyle="1" w:styleId="expiry-date">
    <w:name w:val="expiry-date"/>
    <w:basedOn w:val="a"/>
    <w:pPr>
      <w:spacing w:before="100" w:beforeAutospacing="1" w:after="100" w:afterAutospacing="1"/>
    </w:pPr>
  </w:style>
  <w:style w:type="paragraph" w:customStyle="1" w:styleId="nav-se-content">
    <w:name w:val="nav-se-content"/>
    <w:basedOn w:val="a"/>
    <w:pPr>
      <w:spacing w:before="100" w:beforeAutospacing="1" w:after="100" w:afterAutospacing="1"/>
    </w:pPr>
  </w:style>
  <w:style w:type="paragraph" w:customStyle="1" w:styleId="link">
    <w:name w:val="link"/>
    <w:basedOn w:val="a"/>
    <w:pPr>
      <w:spacing w:before="100" w:beforeAutospacing="1" w:after="100" w:afterAutospacing="1"/>
    </w:pPr>
  </w:style>
  <w:style w:type="paragraph" w:customStyle="1" w:styleId="torrent-overlay">
    <w:name w:val="torrent-overlay"/>
    <w:basedOn w:val="a"/>
    <w:pPr>
      <w:spacing w:before="100" w:beforeAutospacing="1" w:after="100" w:afterAutospacing="1"/>
    </w:pPr>
  </w:style>
  <w:style w:type="paragraph" w:customStyle="1" w:styleId="blur-out">
    <w:name w:val="blur-out"/>
    <w:basedOn w:val="a"/>
    <w:pPr>
      <w:spacing w:before="100" w:beforeAutospacing="1" w:after="100" w:afterAutospacing="1"/>
    </w:pPr>
  </w:style>
  <w:style w:type="paragraph" w:customStyle="1" w:styleId="table-message-container">
    <w:name w:val="table-message-container"/>
    <w:basedOn w:val="a"/>
    <w:pPr>
      <w:spacing w:before="100" w:beforeAutospacing="1" w:after="100" w:afterAutospacing="1"/>
    </w:pPr>
  </w:style>
  <w:style w:type="paragraph" w:customStyle="1" w:styleId="tooltip">
    <w:name w:val="tooltip"/>
    <w:basedOn w:val="a"/>
    <w:pPr>
      <w:spacing w:before="100" w:beforeAutospacing="1" w:after="100" w:afterAutospacing="1"/>
    </w:pPr>
  </w:style>
  <w:style w:type="paragraph" w:customStyle="1" w:styleId="tooltip-text">
    <w:name w:val="tooltip-text"/>
    <w:basedOn w:val="a"/>
    <w:pPr>
      <w:spacing w:before="100" w:beforeAutospacing="1" w:after="100" w:afterAutospacing="1"/>
    </w:pPr>
  </w:style>
  <w:style w:type="paragraph" w:customStyle="1" w:styleId="upgradepropanel">
    <w:name w:val="upgradepropanel"/>
    <w:basedOn w:val="a"/>
    <w:pPr>
      <w:spacing w:before="100" w:beforeAutospacing="1" w:after="100" w:afterAutospacing="1"/>
    </w:pPr>
  </w:style>
  <w:style w:type="paragraph" w:customStyle="1" w:styleId="upgradepropaneltitle">
    <w:name w:val="upgradepropaneltitle"/>
    <w:basedOn w:val="a"/>
    <w:pPr>
      <w:spacing w:before="100" w:beforeAutospacing="1" w:after="100" w:afterAutospacing="1"/>
    </w:pPr>
  </w:style>
  <w:style w:type="paragraph" w:customStyle="1" w:styleId="upgradepropanellist">
    <w:name w:val="upgradepropanellist"/>
    <w:basedOn w:val="a"/>
    <w:pPr>
      <w:spacing w:before="100" w:beforeAutospacing="1" w:after="100" w:afterAutospacing="1"/>
    </w:pPr>
  </w:style>
  <w:style w:type="paragraph" w:customStyle="1" w:styleId="propanelbanner">
    <w:name w:val="propanelbanner"/>
    <w:basedOn w:val="a"/>
    <w:pPr>
      <w:spacing w:before="100" w:beforeAutospacing="1" w:after="100" w:afterAutospacing="1"/>
    </w:pPr>
  </w:style>
  <w:style w:type="paragraph" w:customStyle="1" w:styleId="per-btn">
    <w:name w:val="per-btn"/>
    <w:basedOn w:val="a"/>
    <w:pPr>
      <w:spacing w:before="100" w:beforeAutospacing="1" w:after="100" w:afterAutospacing="1"/>
    </w:pPr>
  </w:style>
  <w:style w:type="paragraph" w:customStyle="1" w:styleId="per-link">
    <w:name w:val="per-link"/>
    <w:basedOn w:val="a"/>
    <w:pPr>
      <w:spacing w:before="100" w:beforeAutospacing="1" w:after="100" w:afterAutospacing="1"/>
    </w:pPr>
  </w:style>
  <w:style w:type="paragraph" w:customStyle="1" w:styleId="per-x">
    <w:name w:val="per-x"/>
    <w:basedOn w:val="a"/>
    <w:pPr>
      <w:spacing w:before="100" w:beforeAutospacing="1" w:after="100" w:afterAutospacing="1"/>
    </w:pPr>
  </w:style>
  <w:style w:type="paragraph" w:customStyle="1" w:styleId="spinner">
    <w:name w:val="spinner"/>
    <w:basedOn w:val="a"/>
    <w:pPr>
      <w:spacing w:before="100" w:beforeAutospacing="1" w:after="100" w:afterAutospacing="1"/>
    </w:pPr>
  </w:style>
  <w:style w:type="paragraph" w:customStyle="1" w:styleId="license-spinner">
    <w:name w:val="license-spinner"/>
    <w:basedOn w:val="a"/>
    <w:pPr>
      <w:spacing w:before="100" w:beforeAutospacing="1" w:after="100" w:afterAutospacing="1"/>
    </w:pPr>
  </w:style>
  <w:style w:type="paragraph" w:customStyle="1" w:styleId="s-table">
    <w:name w:val="s-table"/>
    <w:basedOn w:val="a"/>
    <w:pPr>
      <w:spacing w:before="100" w:beforeAutospacing="1" w:after="100" w:afterAutospacing="1"/>
    </w:pPr>
  </w:style>
  <w:style w:type="paragraph" w:customStyle="1" w:styleId="s-row">
    <w:name w:val="s-row"/>
    <w:basedOn w:val="a"/>
    <w:pPr>
      <w:spacing w:before="100" w:beforeAutospacing="1" w:after="100" w:afterAutospacing="1"/>
    </w:pPr>
  </w:style>
  <w:style w:type="paragraph" w:customStyle="1" w:styleId="rating">
    <w:name w:val="rating"/>
    <w:basedOn w:val="a"/>
    <w:pPr>
      <w:spacing w:before="100" w:beforeAutospacing="1" w:after="100" w:afterAutospacing="1"/>
    </w:pPr>
  </w:style>
  <w:style w:type="paragraph" w:customStyle="1" w:styleId="rating-star">
    <w:name w:val="rating-star"/>
    <w:basedOn w:val="a"/>
    <w:pPr>
      <w:spacing w:before="100" w:beforeAutospacing="1" w:after="100" w:afterAutospacing="1"/>
    </w:pPr>
  </w:style>
  <w:style w:type="paragraph" w:customStyle="1" w:styleId="rating-btn">
    <w:name w:val="rating-btn"/>
    <w:basedOn w:val="a"/>
    <w:pPr>
      <w:spacing w:before="100" w:beforeAutospacing="1" w:after="100" w:afterAutospacing="1"/>
    </w:pPr>
  </w:style>
  <w:style w:type="paragraph" w:customStyle="1" w:styleId="about-content">
    <w:name w:val="about-content"/>
    <w:basedOn w:val="a"/>
    <w:pPr>
      <w:spacing w:before="100" w:beforeAutospacing="1" w:after="100" w:afterAutospacing="1"/>
    </w:pPr>
  </w:style>
  <w:style w:type="paragraph" w:customStyle="1" w:styleId="about-version">
    <w:name w:val="about-version"/>
    <w:basedOn w:val="a"/>
    <w:pPr>
      <w:spacing w:before="100" w:beforeAutospacing="1" w:after="100" w:afterAutospacing="1"/>
    </w:pPr>
  </w:style>
  <w:style w:type="paragraph" w:customStyle="1" w:styleId="contact-text">
    <w:name w:val="contact-text"/>
    <w:basedOn w:val="a"/>
    <w:pPr>
      <w:spacing w:before="100" w:beforeAutospacing="1" w:after="100" w:afterAutospacing="1"/>
    </w:pPr>
  </w:style>
  <w:style w:type="paragraph" w:customStyle="1" w:styleId="faq-text">
    <w:name w:val="faq-text"/>
    <w:basedOn w:val="a"/>
    <w:pPr>
      <w:spacing w:before="100" w:beforeAutospacing="1" w:after="100" w:afterAutospacing="1"/>
    </w:pPr>
  </w:style>
  <w:style w:type="paragraph" w:customStyle="1" w:styleId="policy-text">
    <w:name w:val="policy-text"/>
    <w:basedOn w:val="a"/>
    <w:pPr>
      <w:spacing w:before="100" w:beforeAutospacing="1" w:after="100" w:afterAutospacing="1"/>
    </w:pPr>
  </w:style>
  <w:style w:type="paragraph" w:customStyle="1" w:styleId="left">
    <w:name w:val="left"/>
    <w:basedOn w:val="a"/>
    <w:pPr>
      <w:spacing w:before="100" w:beforeAutospacing="1" w:after="100" w:afterAutospacing="1"/>
    </w:pPr>
  </w:style>
  <w:style w:type="paragraph" w:customStyle="1" w:styleId="right">
    <w:name w:val="right"/>
    <w:basedOn w:val="a"/>
    <w:pPr>
      <w:spacing w:before="100" w:beforeAutospacing="1" w:after="100" w:afterAutospacing="1"/>
    </w:pPr>
  </w:style>
  <w:style w:type="paragraph" w:customStyle="1" w:styleId="t-torrent">
    <w:name w:val="t-torrent"/>
    <w:basedOn w:val="a"/>
    <w:pPr>
      <w:spacing w:before="100" w:beforeAutospacing="1" w:after="100" w:afterAutospacing="1"/>
    </w:pPr>
  </w:style>
  <w:style w:type="paragraph" w:customStyle="1" w:styleId="t-row">
    <w:name w:val="t-row"/>
    <w:basedOn w:val="a"/>
    <w:pPr>
      <w:spacing w:before="100" w:beforeAutospacing="1" w:after="100" w:afterAutospacing="1"/>
    </w:pPr>
  </w:style>
  <w:style w:type="paragraph" w:customStyle="1" w:styleId="torrent-download-icon-gif">
    <w:name w:val="torrent-download-icon-gif"/>
    <w:basedOn w:val="a"/>
    <w:pPr>
      <w:spacing w:before="100" w:beforeAutospacing="1" w:after="100" w:afterAutospacing="1"/>
    </w:pPr>
  </w:style>
  <w:style w:type="paragraph" w:customStyle="1" w:styleId="torrent-download-icon">
    <w:name w:val="torrent-download-icon"/>
    <w:basedOn w:val="a"/>
    <w:pPr>
      <w:spacing w:before="100" w:beforeAutospacing="1" w:after="100" w:afterAutospacing="1"/>
    </w:pPr>
  </w:style>
  <w:style w:type="paragraph" w:customStyle="1" w:styleId="torrent-download-overlay">
    <w:name w:val="torrent-download-overlay"/>
    <w:basedOn w:val="a"/>
    <w:pPr>
      <w:spacing w:before="100" w:beforeAutospacing="1" w:after="100" w:afterAutospacing="1"/>
    </w:pPr>
  </w:style>
  <w:style w:type="paragraph" w:customStyle="1" w:styleId="t-info-left">
    <w:name w:val="t-info-left"/>
    <w:basedOn w:val="a"/>
    <w:pPr>
      <w:spacing w:before="100" w:beforeAutospacing="1" w:after="100" w:afterAutospacing="1"/>
    </w:pPr>
  </w:style>
  <w:style w:type="paragraph" w:customStyle="1" w:styleId="t-info-right">
    <w:name w:val="t-info-right"/>
    <w:basedOn w:val="a"/>
    <w:pPr>
      <w:spacing w:before="100" w:beforeAutospacing="1" w:after="100" w:afterAutospacing="1"/>
    </w:pPr>
  </w:style>
  <w:style w:type="paragraph" w:customStyle="1" w:styleId="settings-title">
    <w:name w:val="settings-title"/>
    <w:basedOn w:val="a"/>
    <w:pPr>
      <w:spacing w:before="100" w:beforeAutospacing="1" w:after="100" w:afterAutospacing="1"/>
    </w:pPr>
  </w:style>
  <w:style w:type="paragraph" w:customStyle="1" w:styleId="nav-se-icon">
    <w:name w:val="nav-se-icon"/>
    <w:basedOn w:val="a"/>
    <w:pPr>
      <w:spacing w:before="100" w:beforeAutospacing="1" w:after="100" w:afterAutospacing="1"/>
    </w:pPr>
  </w:style>
  <w:style w:type="paragraph" w:customStyle="1" w:styleId="nav-se-title">
    <w:name w:val="nav-se-title"/>
    <w:basedOn w:val="a"/>
    <w:pPr>
      <w:spacing w:before="100" w:beforeAutospacing="1" w:after="100" w:afterAutospacing="1"/>
    </w:pPr>
  </w:style>
  <w:style w:type="paragraph" w:customStyle="1" w:styleId="nav-se-text">
    <w:name w:val="nav-se-text"/>
    <w:basedOn w:val="a"/>
    <w:pPr>
      <w:spacing w:before="100" w:beforeAutospacing="1" w:after="100" w:afterAutospacing="1"/>
    </w:pPr>
  </w:style>
  <w:style w:type="paragraph" w:customStyle="1" w:styleId="license-input-key">
    <w:name w:val="license-input-key"/>
    <w:basedOn w:val="a"/>
    <w:pPr>
      <w:spacing w:before="100" w:beforeAutospacing="1" w:after="100" w:afterAutospacing="1"/>
    </w:pPr>
  </w:style>
  <w:style w:type="paragraph" w:customStyle="1" w:styleId="license-buy-link">
    <w:name w:val="license-buy-link"/>
    <w:basedOn w:val="a"/>
    <w:pPr>
      <w:spacing w:before="100" w:beforeAutospacing="1" w:after="100" w:afterAutospacing="1"/>
    </w:pPr>
  </w:style>
  <w:style w:type="paragraph" w:customStyle="1" w:styleId="nav-btn">
    <w:name w:val="nav-btn"/>
    <w:basedOn w:val="a"/>
    <w:pPr>
      <w:spacing w:before="100" w:beforeAutospacing="1" w:after="100" w:afterAutospacing="1"/>
    </w:pPr>
  </w:style>
  <w:style w:type="paragraph" w:customStyle="1" w:styleId="arrow-down">
    <w:name w:val="arrow-down"/>
    <w:basedOn w:val="a"/>
    <w:pPr>
      <w:spacing w:before="100" w:beforeAutospacing="1" w:after="100" w:afterAutospacing="1"/>
    </w:pPr>
  </w:style>
  <w:style w:type="paragraph" w:customStyle="1" w:styleId="arrow-up">
    <w:name w:val="arrow-up"/>
    <w:basedOn w:val="a"/>
    <w:pPr>
      <w:spacing w:before="100" w:beforeAutospacing="1" w:after="100" w:afterAutospacing="1"/>
    </w:pPr>
  </w:style>
  <w:style w:type="paragraph" w:customStyle="1" w:styleId="s-title">
    <w:name w:val="s-title"/>
    <w:basedOn w:val="a"/>
    <w:pPr>
      <w:spacing w:before="100" w:beforeAutospacing="1" w:after="100" w:afterAutospacing="1"/>
    </w:pPr>
  </w:style>
  <w:style w:type="paragraph" w:customStyle="1" w:styleId="s-content">
    <w:name w:val="s-content"/>
    <w:basedOn w:val="a"/>
    <w:pPr>
      <w:spacing w:before="100" w:beforeAutospacing="1" w:after="100" w:afterAutospacing="1"/>
    </w:pPr>
  </w:style>
  <w:style w:type="paragraph" w:customStyle="1" w:styleId="rate-text">
    <w:name w:val="rate-text"/>
    <w:basedOn w:val="a"/>
    <w:pPr>
      <w:spacing w:before="100" w:beforeAutospacing="1" w:after="100" w:afterAutospacing="1"/>
    </w:pPr>
  </w:style>
  <w:style w:type="paragraph" w:customStyle="1" w:styleId="torrent-info-content">
    <w:name w:val="torrent-info-content"/>
    <w:basedOn w:val="a"/>
    <w:pPr>
      <w:spacing w:before="100" w:beforeAutospacing="1" w:after="100" w:afterAutospacing="1"/>
    </w:pPr>
  </w:style>
  <w:style w:type="paragraph" w:customStyle="1" w:styleId="torrent-info-list">
    <w:name w:val="torrent-info-list"/>
    <w:basedOn w:val="a"/>
    <w:pPr>
      <w:spacing w:before="100" w:beforeAutospacing="1" w:after="100" w:afterAutospacing="1"/>
    </w:pPr>
  </w:style>
  <w:style w:type="paragraph" w:customStyle="1" w:styleId="t-name-text">
    <w:name w:val="t-name-text"/>
    <w:basedOn w:val="a"/>
    <w:pPr>
      <w:spacing w:before="100" w:beforeAutospacing="1" w:after="100" w:afterAutospacing="1"/>
    </w:pPr>
  </w:style>
  <w:style w:type="paragraph" w:customStyle="1" w:styleId="overflow">
    <w:name w:val="overflow"/>
    <w:basedOn w:val="a"/>
    <w:pPr>
      <w:spacing w:before="100" w:beforeAutospacing="1" w:after="100" w:afterAutospacing="1"/>
    </w:pPr>
  </w:style>
  <w:style w:type="paragraph" w:customStyle="1" w:styleId="t-quality-text">
    <w:name w:val="t-quality-text"/>
    <w:basedOn w:val="a"/>
    <w:pPr>
      <w:spacing w:before="100" w:beforeAutospacing="1" w:after="100" w:afterAutospacing="1"/>
    </w:pPr>
  </w:style>
  <w:style w:type="paragraph" w:customStyle="1" w:styleId="t-type-icon">
    <w:name w:val="t-type-icon"/>
    <w:basedOn w:val="a"/>
    <w:pPr>
      <w:spacing w:before="100" w:beforeAutospacing="1" w:after="100" w:afterAutospacing="1"/>
    </w:pPr>
  </w:style>
  <w:style w:type="paragraph" w:customStyle="1" w:styleId="t-lang-text">
    <w:name w:val="t-lang-text"/>
    <w:basedOn w:val="a"/>
    <w:pPr>
      <w:spacing w:before="100" w:beforeAutospacing="1" w:after="100" w:afterAutospacing="1"/>
    </w:pPr>
  </w:style>
  <w:style w:type="paragraph" w:customStyle="1" w:styleId="t-status-text">
    <w:name w:val="t-status-text"/>
    <w:basedOn w:val="a"/>
    <w:pPr>
      <w:spacing w:before="100" w:beforeAutospacing="1" w:after="100" w:afterAutospacing="1"/>
    </w:pPr>
  </w:style>
  <w:style w:type="paragraph" w:customStyle="1" w:styleId="t-arrow">
    <w:name w:val="t-arrow"/>
    <w:basedOn w:val="a"/>
    <w:pPr>
      <w:spacing w:before="100" w:beforeAutospacing="1" w:after="100" w:afterAutospacing="1"/>
    </w:pPr>
  </w:style>
  <w:style w:type="paragraph" w:customStyle="1" w:styleId="download-text">
    <w:name w:val="download-text"/>
    <w:basedOn w:val="a"/>
    <w:pPr>
      <w:spacing w:before="100" w:beforeAutospacing="1" w:after="100" w:afterAutospacing="1"/>
    </w:pPr>
  </w:style>
  <w:style w:type="paragraph" w:customStyle="1" w:styleId="show-content">
    <w:name w:val="show-content"/>
    <w:basedOn w:val="a"/>
    <w:pPr>
      <w:spacing w:before="100" w:beforeAutospacing="1" w:after="100" w:afterAutospacing="1"/>
    </w:pPr>
  </w:style>
  <w:style w:type="paragraph" w:customStyle="1" w:styleId="galltexthref2">
    <w:name w:val="gall_text_href2"/>
    <w:basedOn w:val="a"/>
    <w:pPr>
      <w:wordWrap w:val="0"/>
      <w:spacing w:line="330" w:lineRule="atLeast"/>
    </w:pPr>
  </w:style>
  <w:style w:type="paragraph" w:customStyle="1" w:styleId="frmfile2">
    <w:name w:val="frm_file2"/>
    <w:basedOn w:val="a"/>
    <w:pPr>
      <w:wordWrap w:val="0"/>
      <w:spacing w:after="75"/>
    </w:pPr>
  </w:style>
  <w:style w:type="paragraph" w:customStyle="1" w:styleId="frminfo2">
    <w:name w:val="frm_info2"/>
    <w:basedOn w:val="a"/>
    <w:pPr>
      <w:wordWrap w:val="0"/>
      <w:spacing w:line="336" w:lineRule="atLeast"/>
    </w:pPr>
  </w:style>
  <w:style w:type="paragraph" w:customStyle="1" w:styleId="tblwrap2">
    <w:name w:val="tbl_wrap2"/>
    <w:basedOn w:val="a"/>
    <w:pPr>
      <w:wordWrap w:val="0"/>
      <w:ind w:left="300" w:right="300"/>
    </w:pPr>
  </w:style>
  <w:style w:type="paragraph" w:customStyle="1" w:styleId="sv4">
    <w:name w:val="sv4"/>
    <w:basedOn w:val="a"/>
    <w:pPr>
      <w:wordWrap w:val="0"/>
      <w:spacing w:line="288" w:lineRule="atLeast"/>
    </w:pPr>
    <w:rPr>
      <w:sz w:val="18"/>
      <w:szCs w:val="18"/>
    </w:rPr>
  </w:style>
  <w:style w:type="paragraph" w:customStyle="1" w:styleId="winul2">
    <w:name w:val="win_ul2"/>
    <w:basedOn w:val="a"/>
    <w:pPr>
      <w:pBdr>
        <w:bottom w:val="single" w:sz="6" w:space="0" w:color="455255"/>
      </w:pBdr>
      <w:shd w:val="clear" w:color="auto" w:fill="484848"/>
      <w:wordWrap w:val="0"/>
      <w:spacing w:after="300"/>
    </w:pPr>
  </w:style>
  <w:style w:type="paragraph" w:customStyle="1" w:styleId="windesc2">
    <w:name w:val="win_desc2"/>
    <w:basedOn w:val="a"/>
    <w:pPr>
      <w:wordWrap w:val="0"/>
    </w:pPr>
  </w:style>
  <w:style w:type="paragraph" w:customStyle="1" w:styleId="winbtn2">
    <w:name w:val="win_btn2"/>
    <w:basedOn w:val="a"/>
    <w:pPr>
      <w:wordWrap w:val="0"/>
      <w:jc w:val="center"/>
    </w:pPr>
  </w:style>
  <w:style w:type="paragraph" w:customStyle="1" w:styleId="sv5">
    <w:name w:val="sv5"/>
    <w:basedOn w:val="a"/>
    <w:pPr>
      <w:pBdr>
        <w:top w:val="single" w:sz="6" w:space="0" w:color="283646"/>
        <w:left w:val="single" w:sz="6" w:space="0" w:color="283646"/>
        <w:bottom w:val="single" w:sz="6" w:space="0" w:color="283646"/>
        <w:right w:val="single" w:sz="6" w:space="0" w:color="283646"/>
      </w:pBdr>
      <w:wordWrap w:val="0"/>
      <w:spacing w:before="75"/>
    </w:pPr>
    <w:rPr>
      <w:vanish/>
    </w:rPr>
  </w:style>
  <w:style w:type="paragraph" w:customStyle="1" w:styleId="sv6">
    <w:name w:val="sv6"/>
    <w:basedOn w:val="a"/>
    <w:pPr>
      <w:wordWrap w:val="0"/>
    </w:pPr>
  </w:style>
  <w:style w:type="paragraph" w:customStyle="1" w:styleId="exif-data2">
    <w:name w:val="exif-data2"/>
    <w:basedOn w:val="a"/>
    <w:pPr>
      <w:pBdr>
        <w:top w:val="single" w:sz="6" w:space="11" w:color="EEEEEE"/>
        <w:left w:val="single" w:sz="6" w:space="11" w:color="EEEEEE"/>
        <w:bottom w:val="single" w:sz="6" w:space="11" w:color="EEEEEE"/>
        <w:right w:val="single" w:sz="6" w:space="11" w:color="EEEEEE"/>
      </w:pBdr>
      <w:shd w:val="clear" w:color="auto" w:fill="FAFAFA"/>
      <w:wordWrap w:val="0"/>
      <w:spacing w:before="225" w:line="300" w:lineRule="atLeast"/>
    </w:pPr>
    <w:rPr>
      <w:color w:val="333333"/>
    </w:rPr>
  </w:style>
  <w:style w:type="paragraph" w:customStyle="1" w:styleId="iframe-wrap2">
    <w:name w:val="iframe-wrap2"/>
    <w:basedOn w:val="a"/>
    <w:pPr>
      <w:wordWrap w:val="0"/>
    </w:pPr>
  </w:style>
  <w:style w:type="paragraph" w:customStyle="1" w:styleId="sr-score2">
    <w:name w:val="sr-score2"/>
    <w:basedOn w:val="a"/>
    <w:pPr>
      <w:wordWrap w:val="0"/>
      <w:spacing w:line="420" w:lineRule="atLeast"/>
    </w:pPr>
    <w:rPr>
      <w:rFonts w:ascii="Tahoma" w:hAnsi="Tahoma" w:cs="Tahoma"/>
      <w:sz w:val="18"/>
      <w:szCs w:val="18"/>
    </w:rPr>
  </w:style>
  <w:style w:type="paragraph" w:customStyle="1" w:styleId="line2">
    <w:name w:val="line2"/>
    <w:basedOn w:val="a"/>
    <w:pPr>
      <w:wordWrap w:val="0"/>
      <w:spacing w:line="300" w:lineRule="atLeast"/>
    </w:pPr>
    <w:rPr>
      <w:sz w:val="20"/>
      <w:szCs w:val="20"/>
    </w:rPr>
  </w:style>
  <w:style w:type="paragraph" w:customStyle="1" w:styleId="person-desc2">
    <w:name w:val="person-desc2"/>
    <w:basedOn w:val="a"/>
    <w:pPr>
      <w:wordWrap w:val="0"/>
      <w:spacing w:before="270"/>
    </w:pPr>
  </w:style>
  <w:style w:type="paragraph" w:customStyle="1" w:styleId="person-author2">
    <w:name w:val="person-author2"/>
    <w:basedOn w:val="a"/>
    <w:pPr>
      <w:wordWrap w:val="0"/>
    </w:pPr>
  </w:style>
  <w:style w:type="paragraph" w:customStyle="1" w:styleId="person-name2">
    <w:name w:val="person-name2"/>
    <w:basedOn w:val="a"/>
    <w:pPr>
      <w:wordWrap w:val="0"/>
      <w:spacing w:line="300" w:lineRule="atLeast"/>
    </w:pPr>
  </w:style>
  <w:style w:type="paragraph" w:customStyle="1" w:styleId="person-title2">
    <w:name w:val="person-title2"/>
    <w:basedOn w:val="a"/>
    <w:pPr>
      <w:wordWrap w:val="0"/>
      <w:spacing w:line="300" w:lineRule="atLeast"/>
    </w:pPr>
    <w:rPr>
      <w:color w:val="747474"/>
    </w:rPr>
  </w:style>
  <w:style w:type="paragraph" w:customStyle="1" w:styleId="person-social2">
    <w:name w:val="person-social2"/>
    <w:basedOn w:val="a"/>
    <w:pPr>
      <w:wordWrap w:val="0"/>
      <w:jc w:val="right"/>
      <w:textAlignment w:val="center"/>
    </w:pPr>
  </w:style>
  <w:style w:type="paragraph" w:customStyle="1" w:styleId="person-content2">
    <w:name w:val="person-content2"/>
    <w:basedOn w:val="a"/>
    <w:pPr>
      <w:wordWrap w:val="0"/>
      <w:spacing w:before="120"/>
    </w:pPr>
    <w:rPr>
      <w:color w:val="747474"/>
    </w:rPr>
  </w:style>
  <w:style w:type="paragraph" w:customStyle="1" w:styleId="img-item2">
    <w:name w:val="img-item2"/>
    <w:basedOn w:val="a"/>
    <w:pPr>
      <w:wordWrap w:val="0"/>
    </w:pPr>
  </w:style>
  <w:style w:type="paragraph" w:customStyle="1" w:styleId="date-item2">
    <w:name w:val="date-item2"/>
    <w:basedOn w:val="a"/>
    <w:pPr>
      <w:wordWrap w:val="0"/>
    </w:pPr>
  </w:style>
  <w:style w:type="paragraph" w:customStyle="1" w:styleId="date2">
    <w:name w:val="date2"/>
    <w:basedOn w:val="a"/>
    <w:pPr>
      <w:wordWrap w:val="0"/>
      <w:spacing w:line="435" w:lineRule="atLeast"/>
    </w:pPr>
    <w:rPr>
      <w:b/>
      <w:bCs/>
      <w:sz w:val="44"/>
      <w:szCs w:val="44"/>
    </w:rPr>
  </w:style>
  <w:style w:type="paragraph" w:customStyle="1" w:styleId="date-icon2">
    <w:name w:val="date-icon2"/>
    <w:basedOn w:val="a"/>
    <w:pPr>
      <w:shd w:val="clear" w:color="auto" w:fill="EEF0F2"/>
      <w:wordWrap w:val="0"/>
      <w:spacing w:before="45"/>
    </w:pPr>
  </w:style>
  <w:style w:type="paragraph" w:customStyle="1" w:styleId="flip-circle2">
    <w:name w:val="flip-circle2"/>
    <w:basedOn w:val="a"/>
    <w:pPr>
      <w:pBdr>
        <w:top w:val="single" w:sz="6" w:space="0" w:color="auto"/>
        <w:left w:val="single" w:sz="6" w:space="0" w:color="auto"/>
        <w:bottom w:val="single" w:sz="6" w:space="0" w:color="auto"/>
        <w:right w:val="single" w:sz="6" w:space="0" w:color="auto"/>
      </w:pBdr>
      <w:wordWrap w:val="0"/>
    </w:pPr>
  </w:style>
  <w:style w:type="paragraph" w:customStyle="1" w:styleId="no-circle2">
    <w:name w:val="no-circle2"/>
    <w:basedOn w:val="a"/>
    <w:pPr>
      <w:wordWrap w:val="0"/>
    </w:pPr>
    <w:rPr>
      <w:sz w:val="90"/>
      <w:szCs w:val="90"/>
    </w:rPr>
  </w:style>
  <w:style w:type="paragraph" w:customStyle="1" w:styleId="flip-grafix2">
    <w:name w:val="flip-grafix2"/>
    <w:basedOn w:val="a"/>
    <w:pPr>
      <w:wordWrap w:val="0"/>
      <w:spacing w:after="150"/>
    </w:pPr>
  </w:style>
  <w:style w:type="paragraph" w:customStyle="1" w:styleId="flip-heading2">
    <w:name w:val="flip-heading2"/>
    <w:basedOn w:val="a"/>
    <w:pPr>
      <w:wordWrap w:val="0"/>
      <w:spacing w:after="225" w:line="405" w:lineRule="atLeast"/>
    </w:pPr>
    <w:rPr>
      <w:sz w:val="27"/>
      <w:szCs w:val="27"/>
    </w:rPr>
  </w:style>
  <w:style w:type="paragraph" w:customStyle="1" w:styleId="flip-heading-back2">
    <w:name w:val="flip-heading-back2"/>
    <w:basedOn w:val="a"/>
    <w:pPr>
      <w:wordWrap w:val="0"/>
      <w:spacing w:after="225"/>
    </w:pPr>
    <w:rPr>
      <w:caps/>
      <w:sz w:val="21"/>
      <w:szCs w:val="21"/>
    </w:rPr>
  </w:style>
  <w:style w:type="paragraph" w:customStyle="1" w:styleId="flip-img2">
    <w:name w:val="flip-img2"/>
    <w:basedOn w:val="a"/>
    <w:pPr>
      <w:wordWrap w:val="0"/>
    </w:pPr>
  </w:style>
  <w:style w:type="paragraph" w:customStyle="1" w:styleId="text2">
    <w:name w:val="text2"/>
    <w:basedOn w:val="a"/>
    <w:pPr>
      <w:wordWrap w:val="0"/>
      <w:spacing w:after="150"/>
    </w:pPr>
    <w:rPr>
      <w:color w:val="747474"/>
    </w:rPr>
  </w:style>
  <w:style w:type="paragraph" w:customStyle="1" w:styleId="heading2">
    <w:name w:val="heading2"/>
    <w:basedOn w:val="a"/>
    <w:pPr>
      <w:wordWrap w:val="0"/>
      <w:jc w:val="center"/>
    </w:pPr>
  </w:style>
  <w:style w:type="paragraph" w:customStyle="1" w:styleId="sep-arrow3">
    <w:name w:val="sep-arrow3"/>
    <w:basedOn w:val="a"/>
    <w:pPr>
      <w:pBdr>
        <w:top w:val="single" w:sz="48" w:space="0" w:color="auto"/>
        <w:left w:val="single" w:sz="48" w:space="0" w:color="auto"/>
        <w:bottom w:val="single" w:sz="2" w:space="0" w:color="auto"/>
        <w:right w:val="single" w:sz="48" w:space="0" w:color="auto"/>
      </w:pBdr>
      <w:wordWrap w:val="0"/>
      <w:ind w:left="-435"/>
    </w:pPr>
  </w:style>
  <w:style w:type="paragraph" w:customStyle="1" w:styleId="sep-arrow4">
    <w:name w:val="sep-arrow4"/>
    <w:basedOn w:val="a"/>
    <w:pPr>
      <w:pBdr>
        <w:top w:val="single" w:sz="2" w:space="0" w:color="auto"/>
        <w:left w:val="single" w:sz="48" w:space="0" w:color="auto"/>
        <w:bottom w:val="single" w:sz="48" w:space="0" w:color="auto"/>
        <w:right w:val="single" w:sz="48" w:space="0" w:color="auto"/>
      </w:pBdr>
      <w:wordWrap w:val="0"/>
      <w:ind w:left="-435"/>
    </w:pPr>
  </w:style>
  <w:style w:type="paragraph" w:customStyle="1" w:styleId="ring-item2">
    <w:name w:val="ring-item2"/>
    <w:basedOn w:val="a"/>
    <w:pPr>
      <w:wordWrap w:val="0"/>
      <w:spacing w:before="150" w:line="15" w:lineRule="atLeast"/>
    </w:pPr>
    <w:rPr>
      <w:spacing w:val="-15"/>
    </w:rPr>
  </w:style>
  <w:style w:type="paragraph" w:customStyle="1" w:styleId="talk-bubble3">
    <w:name w:val="talk-bubble3"/>
    <w:basedOn w:val="a"/>
    <w:pPr>
      <w:pBdr>
        <w:top w:val="single" w:sz="6" w:space="18" w:color="EEEEEE"/>
        <w:left w:val="single" w:sz="6" w:space="18" w:color="EEEEEE"/>
        <w:bottom w:val="single" w:sz="6" w:space="18" w:color="EEEEEE"/>
        <w:right w:val="single" w:sz="6" w:space="18" w:color="EEEEEE"/>
      </w:pBdr>
      <w:shd w:val="clear" w:color="auto" w:fill="F5F5F5"/>
      <w:wordWrap w:val="0"/>
      <w:spacing w:after="300"/>
    </w:pPr>
  </w:style>
  <w:style w:type="paragraph" w:customStyle="1" w:styleId="talk-bubble4">
    <w:name w:val="talk-bubble4"/>
    <w:basedOn w:val="a"/>
    <w:pPr>
      <w:pBdr>
        <w:top w:val="single" w:sz="6" w:space="18" w:color="EEEEEE"/>
        <w:left w:val="single" w:sz="6" w:space="18" w:color="EEEEEE"/>
        <w:bottom w:val="single" w:sz="6" w:space="18" w:color="EEEEEE"/>
        <w:right w:val="single" w:sz="6" w:space="18" w:color="EEEEEE"/>
      </w:pBdr>
      <w:shd w:val="clear" w:color="auto" w:fill="F5F5F5"/>
      <w:wordWrap w:val="0"/>
      <w:spacing w:before="300"/>
    </w:pPr>
  </w:style>
  <w:style w:type="paragraph" w:customStyle="1" w:styleId="form-icon2">
    <w:name w:val="form-icon2"/>
    <w:basedOn w:val="a"/>
    <w:pPr>
      <w:wordWrap w:val="0"/>
      <w:spacing w:before="375" w:after="375" w:line="1200" w:lineRule="atLeast"/>
      <w:jc w:val="center"/>
    </w:pPr>
    <w:rPr>
      <w:sz w:val="60"/>
      <w:szCs w:val="60"/>
    </w:rPr>
  </w:style>
  <w:style w:type="paragraph" w:customStyle="1" w:styleId="form-header2">
    <w:name w:val="form-header2"/>
    <w:basedOn w:val="a"/>
    <w:pPr>
      <w:pBdr>
        <w:bottom w:val="single" w:sz="6" w:space="11" w:color="F3F3F3"/>
      </w:pBdr>
      <w:wordWrap w:val="0"/>
    </w:pPr>
  </w:style>
  <w:style w:type="paragraph" w:customStyle="1" w:styleId="form-heading2">
    <w:name w:val="form-heading2"/>
    <w:basedOn w:val="a"/>
    <w:pPr>
      <w:wordWrap w:val="0"/>
    </w:pPr>
    <w:rPr>
      <w:sz w:val="27"/>
      <w:szCs w:val="27"/>
    </w:rPr>
  </w:style>
  <w:style w:type="paragraph" w:customStyle="1" w:styleId="form-body2">
    <w:name w:val="form-body2"/>
    <w:basedOn w:val="a"/>
    <w:pPr>
      <w:shd w:val="clear" w:color="auto" w:fill="FFFFFF"/>
      <w:wordWrap w:val="0"/>
    </w:pPr>
  </w:style>
  <w:style w:type="paragraph" w:customStyle="1" w:styleId="condition2">
    <w:name w:val="condition2"/>
    <w:basedOn w:val="a"/>
    <w:pPr>
      <w:pBdr>
        <w:top w:val="single" w:sz="6" w:space="11" w:color="DDDDDD"/>
        <w:left w:val="single" w:sz="6" w:space="11" w:color="DDDDDD"/>
        <w:bottom w:val="single" w:sz="6" w:space="11" w:color="DDDDDD"/>
        <w:right w:val="single" w:sz="6" w:space="11" w:color="DDDDDD"/>
      </w:pBdr>
      <w:shd w:val="clear" w:color="auto" w:fill="FFFFFF"/>
      <w:wordWrap w:val="0"/>
      <w:spacing w:before="150" w:after="150"/>
    </w:pPr>
  </w:style>
  <w:style w:type="paragraph" w:customStyle="1" w:styleId="form-footer2">
    <w:name w:val="form-footer2"/>
    <w:basedOn w:val="a"/>
    <w:pPr>
      <w:pBdr>
        <w:top w:val="single" w:sz="6" w:space="5" w:color="F3F3F3"/>
      </w:pBdr>
      <w:wordWrap w:val="0"/>
    </w:pPr>
  </w:style>
  <w:style w:type="paragraph" w:customStyle="1" w:styleId="header1">
    <w:name w:val="header1"/>
    <w:basedOn w:val="a"/>
    <w:pPr>
      <w:pBdr>
        <w:top w:val="single" w:sz="6" w:space="0" w:color="DEDEDE"/>
        <w:left w:val="single" w:sz="6" w:space="0" w:color="DEDEDE"/>
        <w:right w:val="single" w:sz="6" w:space="0" w:color="DEDEDE"/>
      </w:pBdr>
      <w:wordWrap w:val="0"/>
      <w:spacing w:before="100" w:beforeAutospacing="1" w:after="100" w:afterAutospacing="1"/>
    </w:pPr>
    <w:rPr>
      <w:rFonts w:ascii="LatoRegular" w:hAnsi="LatoRegular"/>
      <w:color w:val="333333"/>
      <w:sz w:val="21"/>
      <w:szCs w:val="21"/>
    </w:rPr>
  </w:style>
  <w:style w:type="paragraph" w:customStyle="1" w:styleId="container1">
    <w:name w:val="container1"/>
    <w:basedOn w:val="a"/>
    <w:pPr>
      <w:pBdr>
        <w:left w:val="single" w:sz="6" w:space="0" w:color="DEDEDE"/>
        <w:bottom w:val="single" w:sz="6" w:space="0" w:color="DEDEDE"/>
        <w:right w:val="single" w:sz="6" w:space="0" w:color="DEDEDE"/>
      </w:pBdr>
      <w:shd w:val="clear" w:color="auto" w:fill="FFFFFF"/>
      <w:wordWrap w:val="0"/>
    </w:pPr>
    <w:rPr>
      <w:rFonts w:ascii="LatoRegular" w:hAnsi="LatoRegular"/>
      <w:color w:val="333333"/>
      <w:sz w:val="21"/>
      <w:szCs w:val="21"/>
    </w:rPr>
  </w:style>
  <w:style w:type="paragraph" w:customStyle="1" w:styleId="footer1">
    <w:name w:val="footer1"/>
    <w:basedOn w:val="a"/>
    <w:pPr>
      <w:pBdr>
        <w:left w:val="single" w:sz="6" w:space="0" w:color="DEDEDE"/>
        <w:bottom w:val="single" w:sz="6" w:space="0" w:color="DEDEDE"/>
        <w:right w:val="single" w:sz="6" w:space="0" w:color="DEDEDE"/>
      </w:pBdr>
      <w:wordWrap w:val="0"/>
      <w:jc w:val="center"/>
    </w:pPr>
    <w:rPr>
      <w:rFonts w:ascii="LatoRegular" w:hAnsi="LatoRegular"/>
      <w:b/>
      <w:bCs/>
      <w:color w:val="666666"/>
      <w:sz w:val="15"/>
      <w:szCs w:val="15"/>
    </w:rPr>
  </w:style>
  <w:style w:type="paragraph" w:customStyle="1" w:styleId="nav1">
    <w:name w:val="nav1"/>
    <w:basedOn w:val="a"/>
    <w:pPr>
      <w:pBdr>
        <w:left w:val="single" w:sz="6" w:space="0" w:color="DEDEDE"/>
        <w:bottom w:val="single" w:sz="6" w:space="0" w:color="DEDEDE"/>
        <w:right w:val="single" w:sz="6" w:space="0" w:color="DEDEDE"/>
      </w:pBdr>
      <w:shd w:val="clear" w:color="auto" w:fill="FFFFFF"/>
      <w:wordWrap w:val="0"/>
      <w:jc w:val="center"/>
    </w:pPr>
    <w:rPr>
      <w:rFonts w:ascii="LatoRegular" w:hAnsi="LatoRegular"/>
      <w:color w:val="666666"/>
      <w:sz w:val="21"/>
      <w:szCs w:val="21"/>
    </w:rPr>
  </w:style>
  <w:style w:type="paragraph" w:customStyle="1" w:styleId="display-none1">
    <w:name w:val="display-none1"/>
    <w:basedOn w:val="a"/>
    <w:pPr>
      <w:wordWrap w:val="0"/>
    </w:pPr>
    <w:rPr>
      <w:rFonts w:ascii="LatoRegular" w:hAnsi="LatoRegular"/>
      <w:vanish/>
      <w:color w:val="333333"/>
      <w:sz w:val="21"/>
      <w:szCs w:val="21"/>
    </w:rPr>
  </w:style>
  <w:style w:type="paragraph" w:customStyle="1" w:styleId="bg-white1">
    <w:name w:val="bg-white1"/>
    <w:basedOn w:val="a"/>
    <w:pPr>
      <w:shd w:val="clear" w:color="auto" w:fill="FFFFFF"/>
      <w:wordWrap w:val="0"/>
    </w:pPr>
    <w:rPr>
      <w:rFonts w:ascii="LatoRegular" w:hAnsi="LatoRegular"/>
      <w:color w:val="333333"/>
      <w:sz w:val="21"/>
      <w:szCs w:val="21"/>
    </w:rPr>
  </w:style>
  <w:style w:type="paragraph" w:customStyle="1" w:styleId="sts-logo1">
    <w:name w:val="sts-logo1"/>
    <w:basedOn w:val="a"/>
    <w:pPr>
      <w:wordWrap w:val="0"/>
      <w:spacing w:before="120"/>
      <w:ind w:left="120" w:right="150"/>
    </w:pPr>
    <w:rPr>
      <w:rFonts w:ascii="LatoRegular" w:hAnsi="LatoRegular"/>
      <w:color w:val="333333"/>
      <w:sz w:val="21"/>
      <w:szCs w:val="21"/>
    </w:rPr>
  </w:style>
  <w:style w:type="paragraph" w:customStyle="1" w:styleId="main-container1">
    <w:name w:val="main-container1"/>
    <w:basedOn w:val="a"/>
    <w:pPr>
      <w:wordWrap w:val="0"/>
    </w:pPr>
    <w:rPr>
      <w:rFonts w:ascii="LatoRegular" w:hAnsi="LatoRegular"/>
      <w:color w:val="333333"/>
      <w:sz w:val="21"/>
      <w:szCs w:val="21"/>
    </w:rPr>
  </w:style>
  <w:style w:type="paragraph" w:customStyle="1" w:styleId="alert-success1">
    <w:name w:val="alert-success1"/>
    <w:basedOn w:val="a"/>
    <w:pPr>
      <w:shd w:val="clear" w:color="auto" w:fill="4FC739"/>
      <w:wordWrap w:val="0"/>
    </w:pPr>
    <w:rPr>
      <w:rFonts w:ascii="LatoRegular" w:hAnsi="LatoRegular"/>
      <w:color w:val="FFFFFF"/>
      <w:sz w:val="21"/>
      <w:szCs w:val="21"/>
    </w:rPr>
  </w:style>
  <w:style w:type="paragraph" w:customStyle="1" w:styleId="alert-warning1">
    <w:name w:val="alert-warning1"/>
    <w:basedOn w:val="a"/>
    <w:pPr>
      <w:shd w:val="clear" w:color="auto" w:fill="F0310C"/>
      <w:wordWrap w:val="0"/>
    </w:pPr>
    <w:rPr>
      <w:rFonts w:ascii="LatoRegular" w:hAnsi="LatoRegular"/>
      <w:color w:val="FFFFFF"/>
      <w:sz w:val="21"/>
      <w:szCs w:val="21"/>
    </w:rPr>
  </w:style>
  <w:style w:type="paragraph" w:customStyle="1" w:styleId="search-input1">
    <w:name w:val="search-input1"/>
    <w:basedOn w:val="a"/>
    <w:pPr>
      <w:pBdr>
        <w:top w:val="single" w:sz="6" w:space="0" w:color="E6E6E6"/>
        <w:left w:val="single" w:sz="6" w:space="8" w:color="E6E6E6"/>
        <w:bottom w:val="single" w:sz="6" w:space="0" w:color="E6E6E6"/>
        <w:right w:val="single" w:sz="6" w:space="30" w:color="E6E6E6"/>
      </w:pBdr>
      <w:wordWrap w:val="0"/>
    </w:pPr>
    <w:rPr>
      <w:rFonts w:ascii="LatoRegular" w:hAnsi="LatoRegular"/>
      <w:b/>
      <w:bCs/>
      <w:color w:val="111111"/>
      <w:sz w:val="21"/>
      <w:szCs w:val="21"/>
    </w:rPr>
  </w:style>
  <w:style w:type="paragraph" w:customStyle="1" w:styleId="checked-sites-section1">
    <w:name w:val="checked-sites-section1"/>
    <w:basedOn w:val="a"/>
    <w:pPr>
      <w:wordWrap w:val="0"/>
    </w:pPr>
    <w:rPr>
      <w:rFonts w:ascii="LatoRegular" w:hAnsi="LatoRegular"/>
      <w:vanish/>
      <w:color w:val="333333"/>
      <w:sz w:val="21"/>
      <w:szCs w:val="21"/>
    </w:rPr>
  </w:style>
  <w:style w:type="paragraph" w:customStyle="1" w:styleId="search-content1">
    <w:name w:val="search-content1"/>
    <w:basedOn w:val="a"/>
    <w:pPr>
      <w:wordWrap w:val="0"/>
    </w:pPr>
    <w:rPr>
      <w:rFonts w:ascii="LatoRegular" w:hAnsi="LatoRegular"/>
      <w:color w:val="333333"/>
      <w:sz w:val="21"/>
      <w:szCs w:val="21"/>
    </w:rPr>
  </w:style>
  <w:style w:type="paragraph" w:customStyle="1" w:styleId="left1">
    <w:name w:val="left1"/>
    <w:basedOn w:val="a"/>
    <w:pPr>
      <w:wordWrap w:val="0"/>
    </w:pPr>
    <w:rPr>
      <w:rFonts w:ascii="LatoRegular" w:hAnsi="LatoRegular"/>
      <w:b/>
      <w:bCs/>
      <w:color w:val="333333"/>
      <w:sz w:val="17"/>
      <w:szCs w:val="17"/>
    </w:rPr>
  </w:style>
  <w:style w:type="paragraph" w:customStyle="1" w:styleId="right1">
    <w:name w:val="right1"/>
    <w:basedOn w:val="a"/>
    <w:pPr>
      <w:wordWrap w:val="0"/>
    </w:pPr>
    <w:rPr>
      <w:rFonts w:ascii="LatoRegular" w:hAnsi="LatoRegular"/>
      <w:b/>
      <w:bCs/>
      <w:color w:val="FFFFFF"/>
      <w:sz w:val="21"/>
      <w:szCs w:val="21"/>
    </w:rPr>
  </w:style>
  <w:style w:type="paragraph" w:customStyle="1" w:styleId="torrent-content1">
    <w:name w:val="torrent-content1"/>
    <w:basedOn w:val="a"/>
    <w:pPr>
      <w:wordWrap w:val="0"/>
    </w:pPr>
    <w:rPr>
      <w:rFonts w:ascii="LatoRegular" w:hAnsi="LatoRegular"/>
      <w:color w:val="333333"/>
      <w:sz w:val="21"/>
      <w:szCs w:val="21"/>
    </w:rPr>
  </w:style>
  <w:style w:type="paragraph" w:customStyle="1" w:styleId="t-table1">
    <w:name w:val="t-table1"/>
    <w:basedOn w:val="a"/>
    <w:pPr>
      <w:wordWrap w:val="0"/>
    </w:pPr>
    <w:rPr>
      <w:rFonts w:ascii="LatoRegular" w:hAnsi="LatoRegular"/>
      <w:color w:val="333333"/>
      <w:sz w:val="21"/>
      <w:szCs w:val="21"/>
    </w:rPr>
  </w:style>
  <w:style w:type="paragraph" w:customStyle="1" w:styleId="t-torrent1">
    <w:name w:val="t-torrent1"/>
    <w:basedOn w:val="a"/>
    <w:pPr>
      <w:wordWrap w:val="0"/>
    </w:pPr>
    <w:rPr>
      <w:rFonts w:ascii="LatoRegular" w:hAnsi="LatoRegular"/>
      <w:color w:val="333333"/>
      <w:sz w:val="21"/>
      <w:szCs w:val="21"/>
    </w:rPr>
  </w:style>
  <w:style w:type="paragraph" w:customStyle="1" w:styleId="t-row1">
    <w:name w:val="t-row1"/>
    <w:basedOn w:val="a"/>
    <w:pPr>
      <w:pBdr>
        <w:bottom w:val="single" w:sz="12" w:space="0" w:color="F2F2F2"/>
      </w:pBdr>
      <w:shd w:val="clear" w:color="auto" w:fill="FFFFFF"/>
      <w:wordWrap w:val="0"/>
    </w:pPr>
    <w:rPr>
      <w:rFonts w:ascii="LatoRegular" w:hAnsi="LatoRegular"/>
      <w:color w:val="333333"/>
      <w:sz w:val="21"/>
      <w:szCs w:val="21"/>
    </w:rPr>
  </w:style>
  <w:style w:type="paragraph" w:customStyle="1" w:styleId="t-row2">
    <w:name w:val="t-row2"/>
    <w:basedOn w:val="a"/>
    <w:pPr>
      <w:pBdr>
        <w:bottom w:val="single" w:sz="12" w:space="0" w:color="F2F2F2"/>
      </w:pBdr>
      <w:shd w:val="clear" w:color="auto" w:fill="F1F1F1"/>
      <w:wordWrap w:val="0"/>
    </w:pPr>
    <w:rPr>
      <w:rFonts w:ascii="LatoRegular" w:hAnsi="LatoRegular"/>
      <w:color w:val="333333"/>
      <w:sz w:val="21"/>
      <w:szCs w:val="21"/>
    </w:rPr>
  </w:style>
  <w:style w:type="paragraph" w:customStyle="1" w:styleId="torrent-info-content1">
    <w:name w:val="torrent-info-content1"/>
    <w:basedOn w:val="a"/>
    <w:pPr>
      <w:wordWrap w:val="0"/>
      <w:textAlignment w:val="top"/>
    </w:pPr>
    <w:rPr>
      <w:rFonts w:ascii="LatoRegular" w:hAnsi="LatoRegular"/>
      <w:color w:val="333333"/>
      <w:sz w:val="21"/>
      <w:szCs w:val="21"/>
    </w:rPr>
  </w:style>
  <w:style w:type="paragraph" w:customStyle="1" w:styleId="torrent-info-list1">
    <w:name w:val="torrent-info-list1"/>
    <w:basedOn w:val="a"/>
    <w:pPr>
      <w:wordWrap w:val="0"/>
    </w:pPr>
    <w:rPr>
      <w:rFonts w:ascii="LatoRegular" w:hAnsi="LatoRegular"/>
      <w:color w:val="333333"/>
      <w:sz w:val="21"/>
      <w:szCs w:val="21"/>
    </w:rPr>
  </w:style>
  <w:style w:type="paragraph" w:customStyle="1" w:styleId="t-name-text1">
    <w:name w:val="t-name-text1"/>
    <w:basedOn w:val="a"/>
    <w:pPr>
      <w:wordWrap w:val="0"/>
      <w:spacing w:line="210" w:lineRule="atLeast"/>
      <w:textAlignment w:val="center"/>
    </w:pPr>
    <w:rPr>
      <w:rFonts w:ascii="LatoRegular" w:hAnsi="LatoRegular"/>
      <w:b/>
      <w:bCs/>
      <w:color w:val="1A1A1A"/>
      <w:spacing w:val="-2"/>
      <w:sz w:val="18"/>
      <w:szCs w:val="18"/>
    </w:rPr>
  </w:style>
  <w:style w:type="paragraph" w:customStyle="1" w:styleId="torrent-link1">
    <w:name w:val="torrent-link1"/>
    <w:basedOn w:val="a"/>
    <w:pPr>
      <w:wordWrap w:val="0"/>
      <w:spacing w:before="165" w:after="90"/>
    </w:pPr>
    <w:rPr>
      <w:rFonts w:ascii="LatoRegular" w:hAnsi="LatoRegular"/>
      <w:color w:val="1A1A1A"/>
      <w:sz w:val="21"/>
      <w:szCs w:val="21"/>
    </w:rPr>
  </w:style>
  <w:style w:type="paragraph" w:customStyle="1" w:styleId="overflow1">
    <w:name w:val="overflow1"/>
    <w:basedOn w:val="a"/>
    <w:pPr>
      <w:wordWrap w:val="0"/>
      <w:textAlignment w:val="center"/>
    </w:pPr>
    <w:rPr>
      <w:rFonts w:ascii="LatoRegular" w:hAnsi="LatoRegular"/>
      <w:color w:val="333333"/>
      <w:sz w:val="21"/>
      <w:szCs w:val="21"/>
    </w:rPr>
  </w:style>
  <w:style w:type="paragraph" w:customStyle="1" w:styleId="t-quality-text1">
    <w:name w:val="t-quality-text1"/>
    <w:basedOn w:val="a"/>
    <w:pPr>
      <w:wordWrap w:val="0"/>
      <w:ind w:right="105"/>
      <w:jc w:val="center"/>
      <w:textAlignment w:val="center"/>
    </w:pPr>
    <w:rPr>
      <w:rFonts w:ascii="LatoRegular" w:hAnsi="LatoRegular"/>
      <w:color w:val="282828"/>
      <w:sz w:val="15"/>
      <w:szCs w:val="15"/>
    </w:rPr>
  </w:style>
  <w:style w:type="paragraph" w:customStyle="1" w:styleId="t-type-icon1">
    <w:name w:val="t-type-icon1"/>
    <w:basedOn w:val="a"/>
    <w:pPr>
      <w:wordWrap w:val="0"/>
      <w:jc w:val="center"/>
    </w:pPr>
    <w:rPr>
      <w:rFonts w:ascii="LatoRegular" w:hAnsi="LatoRegular"/>
      <w:color w:val="282828"/>
      <w:sz w:val="15"/>
      <w:szCs w:val="15"/>
    </w:rPr>
  </w:style>
  <w:style w:type="paragraph" w:customStyle="1" w:styleId="t-lang-text1">
    <w:name w:val="t-lang-text1"/>
    <w:basedOn w:val="a"/>
    <w:pPr>
      <w:wordWrap w:val="0"/>
      <w:jc w:val="center"/>
      <w:textAlignment w:val="center"/>
    </w:pPr>
    <w:rPr>
      <w:rFonts w:ascii="LatoRegular" w:hAnsi="LatoRegular"/>
      <w:color w:val="282828"/>
      <w:sz w:val="15"/>
      <w:szCs w:val="15"/>
    </w:rPr>
  </w:style>
  <w:style w:type="paragraph" w:customStyle="1" w:styleId="t-status-text1">
    <w:name w:val="t-status-text1"/>
    <w:basedOn w:val="a"/>
    <w:pPr>
      <w:wordWrap w:val="0"/>
      <w:jc w:val="center"/>
      <w:textAlignment w:val="center"/>
    </w:pPr>
    <w:rPr>
      <w:rFonts w:ascii="LatoRegular" w:hAnsi="LatoRegular"/>
      <w:color w:val="282828"/>
      <w:sz w:val="15"/>
      <w:szCs w:val="15"/>
    </w:rPr>
  </w:style>
  <w:style w:type="paragraph" w:customStyle="1" w:styleId="t-arrow1">
    <w:name w:val="t-arrow1"/>
    <w:basedOn w:val="a"/>
    <w:pPr>
      <w:wordWrap w:val="0"/>
      <w:ind w:right="225"/>
      <w:jc w:val="center"/>
      <w:textAlignment w:val="center"/>
    </w:pPr>
    <w:rPr>
      <w:rFonts w:ascii="LatoRegular" w:hAnsi="LatoRegular"/>
      <w:color w:val="333333"/>
      <w:sz w:val="21"/>
      <w:szCs w:val="21"/>
    </w:rPr>
  </w:style>
  <w:style w:type="paragraph" w:customStyle="1" w:styleId="arrow-down1">
    <w:name w:val="arrow-down1"/>
    <w:basedOn w:val="a"/>
    <w:pPr>
      <w:wordWrap w:val="0"/>
      <w:spacing w:before="285"/>
    </w:pPr>
    <w:rPr>
      <w:rFonts w:ascii="LatoRegular" w:hAnsi="LatoRegular"/>
      <w:color w:val="333333"/>
      <w:sz w:val="21"/>
      <w:szCs w:val="21"/>
    </w:rPr>
  </w:style>
  <w:style w:type="paragraph" w:customStyle="1" w:styleId="arrow-up1">
    <w:name w:val="arrow-up1"/>
    <w:basedOn w:val="a"/>
    <w:pPr>
      <w:wordWrap w:val="0"/>
      <w:spacing w:before="285"/>
    </w:pPr>
    <w:rPr>
      <w:rFonts w:ascii="LatoRegular" w:hAnsi="LatoRegular"/>
      <w:color w:val="333333"/>
      <w:sz w:val="21"/>
      <w:szCs w:val="21"/>
    </w:rPr>
  </w:style>
  <w:style w:type="paragraph" w:customStyle="1" w:styleId="torrent-download-icon-gif1">
    <w:name w:val="torrent-download-icon-gif1"/>
    <w:basedOn w:val="a"/>
    <w:pPr>
      <w:wordWrap w:val="0"/>
    </w:pPr>
    <w:rPr>
      <w:rFonts w:ascii="LatoRegular" w:hAnsi="LatoRegular"/>
      <w:color w:val="333333"/>
      <w:sz w:val="21"/>
      <w:szCs w:val="21"/>
    </w:rPr>
  </w:style>
  <w:style w:type="paragraph" w:customStyle="1" w:styleId="torrent-download-icon1">
    <w:name w:val="torrent-download-icon1"/>
    <w:basedOn w:val="a"/>
    <w:pPr>
      <w:pBdr>
        <w:right w:val="single" w:sz="6" w:space="0" w:color="DEDEDE"/>
      </w:pBdr>
      <w:wordWrap w:val="0"/>
    </w:pPr>
    <w:rPr>
      <w:rFonts w:ascii="LatoRegular" w:hAnsi="LatoRegular"/>
      <w:color w:val="333333"/>
      <w:sz w:val="21"/>
      <w:szCs w:val="21"/>
    </w:rPr>
  </w:style>
  <w:style w:type="paragraph" w:customStyle="1" w:styleId="torrent-title1">
    <w:name w:val="torrent-title1"/>
    <w:basedOn w:val="a"/>
    <w:pPr>
      <w:wordWrap w:val="0"/>
    </w:pPr>
    <w:rPr>
      <w:rFonts w:ascii="LatoRegular" w:hAnsi="LatoRegular"/>
      <w:color w:val="333333"/>
      <w:sz w:val="21"/>
      <w:szCs w:val="21"/>
    </w:rPr>
  </w:style>
  <w:style w:type="paragraph" w:customStyle="1" w:styleId="torrent-download-overlay1">
    <w:name w:val="torrent-download-overlay1"/>
    <w:basedOn w:val="a"/>
    <w:pPr>
      <w:shd w:val="clear" w:color="auto" w:fill="FFFFFF"/>
      <w:wordWrap w:val="0"/>
    </w:pPr>
    <w:rPr>
      <w:rFonts w:ascii="LatoRegular" w:hAnsi="LatoRegular"/>
      <w:color w:val="333333"/>
      <w:sz w:val="21"/>
      <w:szCs w:val="21"/>
    </w:rPr>
  </w:style>
  <w:style w:type="paragraph" w:customStyle="1" w:styleId="download-text1">
    <w:name w:val="download-text1"/>
    <w:basedOn w:val="a"/>
    <w:pPr>
      <w:wordWrap w:val="0"/>
      <w:spacing w:line="900" w:lineRule="atLeast"/>
      <w:ind w:left="300"/>
      <w:jc w:val="center"/>
    </w:pPr>
    <w:rPr>
      <w:rFonts w:ascii="LatoRegular" w:hAnsi="LatoRegular"/>
      <w:b/>
      <w:bCs/>
      <w:color w:val="000000"/>
      <w:spacing w:val="-2"/>
      <w:sz w:val="18"/>
      <w:szCs w:val="18"/>
    </w:rPr>
  </w:style>
  <w:style w:type="paragraph" w:customStyle="1" w:styleId="tv-icon1">
    <w:name w:val="tv-icon1"/>
    <w:basedOn w:val="a"/>
    <w:pPr>
      <w:wordWrap w:val="0"/>
      <w:textAlignment w:val="center"/>
    </w:pPr>
    <w:rPr>
      <w:rFonts w:ascii="LatoRegular" w:hAnsi="LatoRegular"/>
      <w:color w:val="333333"/>
      <w:sz w:val="21"/>
      <w:szCs w:val="21"/>
    </w:rPr>
  </w:style>
  <w:style w:type="paragraph" w:customStyle="1" w:styleId="t-torrent-more1">
    <w:name w:val="t-torrent-more1"/>
    <w:basedOn w:val="a"/>
    <w:pPr>
      <w:wordWrap w:val="0"/>
    </w:pPr>
    <w:rPr>
      <w:rFonts w:ascii="LatoRegular" w:hAnsi="LatoRegular"/>
      <w:color w:val="333333"/>
      <w:sz w:val="21"/>
      <w:szCs w:val="21"/>
    </w:rPr>
  </w:style>
  <w:style w:type="paragraph" w:customStyle="1" w:styleId="show-info1">
    <w:name w:val="show-info1"/>
    <w:basedOn w:val="a"/>
    <w:pPr>
      <w:wordWrap w:val="0"/>
    </w:pPr>
    <w:rPr>
      <w:rFonts w:ascii="LatoRegular" w:hAnsi="LatoRegular"/>
      <w:color w:val="333333"/>
      <w:sz w:val="21"/>
      <w:szCs w:val="21"/>
    </w:rPr>
  </w:style>
  <w:style w:type="paragraph" w:customStyle="1" w:styleId="t-info-left1">
    <w:name w:val="t-info-left1"/>
    <w:basedOn w:val="a"/>
    <w:pPr>
      <w:wordWrap w:val="0"/>
      <w:spacing w:before="150" w:after="150"/>
      <w:ind w:left="150"/>
      <w:textAlignment w:val="top"/>
    </w:pPr>
    <w:rPr>
      <w:rFonts w:ascii="LatoRegular" w:hAnsi="LatoRegular"/>
      <w:color w:val="333333"/>
      <w:sz w:val="21"/>
      <w:szCs w:val="21"/>
    </w:rPr>
  </w:style>
  <w:style w:type="paragraph" w:customStyle="1" w:styleId="t-info-right1">
    <w:name w:val="t-info-right1"/>
    <w:basedOn w:val="a"/>
    <w:pPr>
      <w:pBdr>
        <w:left w:val="single" w:sz="6" w:space="11" w:color="E2E2E2"/>
      </w:pBdr>
      <w:wordWrap w:val="0"/>
      <w:textAlignment w:val="top"/>
    </w:pPr>
    <w:rPr>
      <w:rFonts w:ascii="LatoRegular" w:hAnsi="LatoRegular"/>
      <w:color w:val="333333"/>
      <w:sz w:val="15"/>
      <w:szCs w:val="15"/>
    </w:rPr>
  </w:style>
  <w:style w:type="paragraph" w:customStyle="1" w:styleId="t-low-availability1">
    <w:name w:val="t-low-availability1"/>
    <w:basedOn w:val="a"/>
    <w:pPr>
      <w:wordWrap w:val="0"/>
      <w:ind w:right="105"/>
      <w:textAlignment w:val="center"/>
    </w:pPr>
    <w:rPr>
      <w:rFonts w:ascii="LatoRegular" w:hAnsi="LatoRegular"/>
      <w:color w:val="666666"/>
      <w:spacing w:val="-8"/>
      <w:sz w:val="17"/>
      <w:szCs w:val="17"/>
    </w:rPr>
  </w:style>
  <w:style w:type="paragraph" w:customStyle="1" w:styleId="t-torrent-secure1">
    <w:name w:val="t-torrent-secure1"/>
    <w:basedOn w:val="a"/>
    <w:pPr>
      <w:wordWrap w:val="0"/>
      <w:ind w:right="105"/>
      <w:textAlignment w:val="center"/>
    </w:pPr>
    <w:rPr>
      <w:rFonts w:ascii="LatoRegular" w:hAnsi="LatoRegular"/>
      <w:b/>
      <w:bCs/>
      <w:color w:val="666666"/>
      <w:spacing w:val="-3"/>
      <w:sz w:val="17"/>
      <w:szCs w:val="17"/>
    </w:rPr>
  </w:style>
  <w:style w:type="paragraph" w:customStyle="1" w:styleId="t-torrent-size1">
    <w:name w:val="t-torrent-size1"/>
    <w:basedOn w:val="a"/>
    <w:pPr>
      <w:wordWrap w:val="0"/>
      <w:ind w:right="105"/>
      <w:textAlignment w:val="center"/>
    </w:pPr>
    <w:rPr>
      <w:rFonts w:ascii="LatoRegular" w:hAnsi="LatoRegular"/>
      <w:color w:val="666666"/>
      <w:spacing w:val="-3"/>
      <w:sz w:val="17"/>
      <w:szCs w:val="17"/>
    </w:rPr>
  </w:style>
  <w:style w:type="paragraph" w:customStyle="1" w:styleId="t-torrent-seeds1">
    <w:name w:val="t-torrent-seeds1"/>
    <w:basedOn w:val="a"/>
    <w:pPr>
      <w:wordWrap w:val="0"/>
      <w:ind w:right="105"/>
      <w:textAlignment w:val="center"/>
    </w:pPr>
    <w:rPr>
      <w:rFonts w:ascii="LatoRegular" w:hAnsi="LatoRegular"/>
      <w:color w:val="76B83F"/>
      <w:sz w:val="17"/>
      <w:szCs w:val="17"/>
    </w:rPr>
  </w:style>
  <w:style w:type="paragraph" w:customStyle="1" w:styleId="t-torrent-leeches1">
    <w:name w:val="t-torrent-leeches1"/>
    <w:basedOn w:val="a"/>
    <w:pPr>
      <w:wordWrap w:val="0"/>
      <w:ind w:right="105"/>
      <w:textAlignment w:val="center"/>
    </w:pPr>
    <w:rPr>
      <w:rFonts w:ascii="LatoRegular" w:hAnsi="LatoRegular"/>
      <w:color w:val="0099FF"/>
      <w:sz w:val="17"/>
      <w:szCs w:val="17"/>
    </w:rPr>
  </w:style>
  <w:style w:type="paragraph" w:customStyle="1" w:styleId="t-torrent-type1">
    <w:name w:val="t-torrent-type1"/>
    <w:basedOn w:val="a"/>
    <w:pPr>
      <w:wordWrap w:val="0"/>
      <w:ind w:right="105"/>
      <w:textAlignment w:val="center"/>
    </w:pPr>
    <w:rPr>
      <w:rFonts w:ascii="LatoRegular" w:hAnsi="LatoRegular"/>
      <w:color w:val="666666"/>
      <w:spacing w:val="-3"/>
      <w:sz w:val="17"/>
      <w:szCs w:val="17"/>
    </w:rPr>
  </w:style>
  <w:style w:type="paragraph" w:customStyle="1" w:styleId="t-torrent-filename1">
    <w:name w:val="t-torrent-filename1"/>
    <w:basedOn w:val="a"/>
    <w:pPr>
      <w:wordWrap w:val="0"/>
    </w:pPr>
    <w:rPr>
      <w:rFonts w:ascii="LatoRegular" w:hAnsi="LatoRegular"/>
      <w:color w:val="666666"/>
      <w:sz w:val="17"/>
      <w:szCs w:val="17"/>
    </w:rPr>
  </w:style>
  <w:style w:type="paragraph" w:customStyle="1" w:styleId="t-torrent-lang1">
    <w:name w:val="t-torrent-lang1"/>
    <w:basedOn w:val="a"/>
    <w:pPr>
      <w:wordWrap w:val="0"/>
    </w:pPr>
    <w:rPr>
      <w:rFonts w:ascii="LatoRegular" w:hAnsi="LatoRegular"/>
      <w:color w:val="666666"/>
      <w:sz w:val="17"/>
      <w:szCs w:val="17"/>
    </w:rPr>
  </w:style>
  <w:style w:type="paragraph" w:customStyle="1" w:styleId="t-torrent-path1">
    <w:name w:val="t-torrent-path1"/>
    <w:basedOn w:val="a"/>
    <w:pPr>
      <w:wordWrap w:val="0"/>
    </w:pPr>
    <w:rPr>
      <w:rFonts w:ascii="LatoRegular" w:hAnsi="LatoRegular"/>
      <w:color w:val="666666"/>
      <w:sz w:val="17"/>
      <w:szCs w:val="17"/>
    </w:rPr>
  </w:style>
  <w:style w:type="paragraph" w:customStyle="1" w:styleId="t-torrent-virus1">
    <w:name w:val="t-torrent-virus1"/>
    <w:basedOn w:val="a"/>
    <w:pPr>
      <w:wordWrap w:val="0"/>
    </w:pPr>
    <w:rPr>
      <w:rFonts w:ascii="LatoRegular" w:hAnsi="LatoRegular"/>
      <w:color w:val="666666"/>
      <w:sz w:val="17"/>
      <w:szCs w:val="17"/>
    </w:rPr>
  </w:style>
  <w:style w:type="paragraph" w:customStyle="1" w:styleId="feedbackbutton1">
    <w:name w:val="feedbackbutton1"/>
    <w:basedOn w:val="a"/>
    <w:pPr>
      <w:pBdr>
        <w:top w:val="single" w:sz="6" w:space="2" w:color="76B83F"/>
        <w:left w:val="single" w:sz="6" w:space="4" w:color="76B83F"/>
        <w:bottom w:val="single" w:sz="6" w:space="2" w:color="76B83F"/>
        <w:right w:val="single" w:sz="6" w:space="4" w:color="76B83F"/>
      </w:pBdr>
      <w:wordWrap w:val="0"/>
      <w:jc w:val="center"/>
    </w:pPr>
    <w:rPr>
      <w:rFonts w:ascii="LatoRegular" w:hAnsi="LatoRegular"/>
      <w:b/>
      <w:bCs/>
      <w:color w:val="76B83F"/>
      <w:sz w:val="14"/>
      <w:szCs w:val="14"/>
    </w:rPr>
  </w:style>
  <w:style w:type="paragraph" w:customStyle="1" w:styleId="feedbackbutton2">
    <w:name w:val="feedbackbutton2"/>
    <w:basedOn w:val="a"/>
    <w:pPr>
      <w:pBdr>
        <w:top w:val="single" w:sz="6" w:space="2" w:color="76B83F"/>
        <w:left w:val="single" w:sz="6" w:space="4" w:color="76B83F"/>
        <w:bottom w:val="single" w:sz="6" w:space="2" w:color="76B83F"/>
        <w:right w:val="single" w:sz="6" w:space="4" w:color="76B83F"/>
      </w:pBdr>
      <w:wordWrap w:val="0"/>
      <w:jc w:val="center"/>
    </w:pPr>
    <w:rPr>
      <w:rFonts w:ascii="LatoRegular" w:hAnsi="LatoRegular"/>
      <w:b/>
      <w:bCs/>
      <w:color w:val="76B83F"/>
      <w:sz w:val="14"/>
      <w:szCs w:val="14"/>
      <w:u w:val="single"/>
    </w:rPr>
  </w:style>
  <w:style w:type="paragraph" w:customStyle="1" w:styleId="nav-se-container1">
    <w:name w:val="nav-se-container1"/>
    <w:basedOn w:val="a"/>
    <w:pPr>
      <w:shd w:val="clear" w:color="auto" w:fill="FFFFFF"/>
      <w:wordWrap w:val="0"/>
      <w:jc w:val="center"/>
    </w:pPr>
    <w:rPr>
      <w:rFonts w:ascii="LatoRegular" w:hAnsi="LatoRegular"/>
      <w:vanish/>
      <w:color w:val="333333"/>
      <w:sz w:val="21"/>
      <w:szCs w:val="21"/>
    </w:rPr>
  </w:style>
  <w:style w:type="paragraph" w:customStyle="1" w:styleId="expiry-date1">
    <w:name w:val="expiry-date1"/>
    <w:basedOn w:val="a"/>
    <w:pPr>
      <w:wordWrap w:val="0"/>
    </w:pPr>
    <w:rPr>
      <w:rFonts w:ascii="LatoRegular" w:hAnsi="LatoRegular"/>
      <w:b/>
      <w:bCs/>
      <w:color w:val="333333"/>
      <w:sz w:val="21"/>
      <w:szCs w:val="21"/>
    </w:rPr>
  </w:style>
  <w:style w:type="paragraph" w:customStyle="1" w:styleId="nav-se-content1">
    <w:name w:val="nav-se-content1"/>
    <w:basedOn w:val="a"/>
    <w:pPr>
      <w:wordWrap w:val="0"/>
    </w:pPr>
    <w:rPr>
      <w:rFonts w:ascii="LatoRegular" w:hAnsi="LatoRegular"/>
      <w:color w:val="333333"/>
      <w:sz w:val="21"/>
      <w:szCs w:val="21"/>
    </w:rPr>
  </w:style>
  <w:style w:type="paragraph" w:customStyle="1" w:styleId="settings-title1">
    <w:name w:val="settings-title1"/>
    <w:basedOn w:val="a"/>
    <w:pPr>
      <w:wordWrap w:val="0"/>
    </w:pPr>
    <w:rPr>
      <w:rFonts w:ascii="LatoRegular" w:hAnsi="LatoRegular"/>
      <w:b/>
      <w:bCs/>
      <w:color w:val="333333"/>
    </w:rPr>
  </w:style>
  <w:style w:type="paragraph" w:customStyle="1" w:styleId="nav-se-icon1">
    <w:name w:val="nav-se-icon1"/>
    <w:basedOn w:val="a"/>
    <w:pPr>
      <w:wordWrap w:val="0"/>
      <w:spacing w:before="225" w:after="225"/>
      <w:ind w:left="225" w:right="225"/>
    </w:pPr>
    <w:rPr>
      <w:rFonts w:ascii="LatoRegular" w:hAnsi="LatoRegular"/>
      <w:color w:val="333333"/>
      <w:sz w:val="21"/>
      <w:szCs w:val="21"/>
    </w:rPr>
  </w:style>
  <w:style w:type="paragraph" w:customStyle="1" w:styleId="nav-se-title1">
    <w:name w:val="nav-se-title1"/>
    <w:basedOn w:val="a"/>
    <w:pPr>
      <w:wordWrap w:val="0"/>
      <w:spacing w:line="420" w:lineRule="atLeast"/>
    </w:pPr>
    <w:rPr>
      <w:rFonts w:ascii="LatoRegular" w:hAnsi="LatoRegular"/>
      <w:b/>
      <w:bCs/>
      <w:color w:val="333333"/>
      <w:sz w:val="33"/>
      <w:szCs w:val="33"/>
    </w:rPr>
  </w:style>
  <w:style w:type="paragraph" w:customStyle="1" w:styleId="nav-se-text1">
    <w:name w:val="nav-se-text1"/>
    <w:basedOn w:val="a"/>
    <w:pPr>
      <w:wordWrap w:val="0"/>
      <w:spacing w:line="300" w:lineRule="atLeast"/>
    </w:pPr>
    <w:rPr>
      <w:rFonts w:ascii="LatoRegular" w:hAnsi="LatoRegular"/>
      <w:color w:val="333333"/>
      <w:sz w:val="21"/>
      <w:szCs w:val="21"/>
    </w:rPr>
  </w:style>
  <w:style w:type="paragraph" w:customStyle="1" w:styleId="license-input-key1">
    <w:name w:val="license-input-key1"/>
    <w:basedOn w:val="a"/>
    <w:pPr>
      <w:pBdr>
        <w:top w:val="single" w:sz="6" w:space="8" w:color="C1D8AE"/>
        <w:left w:val="single" w:sz="6" w:space="0" w:color="C1D8AE"/>
        <w:bottom w:val="single" w:sz="6" w:space="8" w:color="C1D8AE"/>
        <w:right w:val="single" w:sz="6" w:space="0" w:color="C1D8AE"/>
      </w:pBdr>
      <w:shd w:val="clear" w:color="auto" w:fill="FFFFFF"/>
      <w:wordWrap w:val="0"/>
      <w:spacing w:before="150" w:after="150" w:line="300" w:lineRule="atLeast"/>
      <w:jc w:val="center"/>
    </w:pPr>
    <w:rPr>
      <w:rFonts w:ascii="LatoRegular" w:hAnsi="LatoRegular"/>
      <w:color w:val="333333"/>
      <w:sz w:val="21"/>
      <w:szCs w:val="21"/>
    </w:rPr>
  </w:style>
  <w:style w:type="paragraph" w:customStyle="1" w:styleId="link1">
    <w:name w:val="link1"/>
    <w:basedOn w:val="a"/>
    <w:pPr>
      <w:wordWrap w:val="0"/>
    </w:pPr>
    <w:rPr>
      <w:rFonts w:ascii="LatoRegular" w:hAnsi="LatoRegular"/>
      <w:color w:val="398FE6"/>
      <w:sz w:val="21"/>
      <w:szCs w:val="21"/>
      <w:u w:val="single"/>
    </w:rPr>
  </w:style>
  <w:style w:type="paragraph" w:customStyle="1" w:styleId="license-buy-link1">
    <w:name w:val="license-buy-link1"/>
    <w:basedOn w:val="a"/>
    <w:pPr>
      <w:wordWrap w:val="0"/>
    </w:pPr>
    <w:rPr>
      <w:rFonts w:ascii="LatoRegular" w:hAnsi="LatoRegular"/>
      <w:color w:val="398FE6"/>
      <w:sz w:val="21"/>
      <w:szCs w:val="21"/>
      <w:u w:val="single"/>
    </w:rPr>
  </w:style>
  <w:style w:type="paragraph" w:customStyle="1" w:styleId="torrent-overlay1">
    <w:name w:val="torrent-overlay1"/>
    <w:basedOn w:val="a"/>
    <w:pPr>
      <w:wordWrap w:val="0"/>
    </w:pPr>
    <w:rPr>
      <w:rFonts w:ascii="LatoRegular" w:hAnsi="LatoRegular"/>
      <w:color w:val="333333"/>
      <w:sz w:val="21"/>
      <w:szCs w:val="21"/>
    </w:rPr>
  </w:style>
  <w:style w:type="paragraph" w:customStyle="1" w:styleId="blur-out1">
    <w:name w:val="blur-out1"/>
    <w:basedOn w:val="a"/>
    <w:pPr>
      <w:wordWrap w:val="0"/>
    </w:pPr>
    <w:rPr>
      <w:rFonts w:ascii="LatoRegular" w:hAnsi="LatoRegular"/>
      <w:vanish/>
      <w:color w:val="333333"/>
      <w:sz w:val="21"/>
      <w:szCs w:val="21"/>
    </w:rPr>
  </w:style>
  <w:style w:type="paragraph" w:customStyle="1" w:styleId="table-message-container1">
    <w:name w:val="table-message-container1"/>
    <w:basedOn w:val="a"/>
    <w:pPr>
      <w:wordWrap w:val="0"/>
      <w:spacing w:before="1800"/>
      <w:jc w:val="center"/>
    </w:pPr>
    <w:rPr>
      <w:rFonts w:ascii="LatoRegular" w:hAnsi="LatoRegular"/>
      <w:vanish/>
      <w:color w:val="333333"/>
      <w:sz w:val="21"/>
      <w:szCs w:val="21"/>
    </w:rPr>
  </w:style>
  <w:style w:type="paragraph" w:customStyle="1" w:styleId="tooltip1">
    <w:name w:val="tooltip1"/>
    <w:basedOn w:val="a"/>
    <w:pPr>
      <w:pBdr>
        <w:left w:val="single" w:sz="48" w:space="0" w:color="1399FC"/>
      </w:pBdr>
      <w:shd w:val="clear" w:color="auto" w:fill="FFFFFF"/>
      <w:wordWrap w:val="0"/>
    </w:pPr>
    <w:rPr>
      <w:rFonts w:ascii="LatoRegular" w:hAnsi="LatoRegular"/>
      <w:vanish/>
      <w:color w:val="333333"/>
      <w:sz w:val="21"/>
      <w:szCs w:val="21"/>
    </w:rPr>
  </w:style>
  <w:style w:type="paragraph" w:customStyle="1" w:styleId="tooltip-text1">
    <w:name w:val="tooltip-text1"/>
    <w:basedOn w:val="a"/>
    <w:pPr>
      <w:wordWrap w:val="0"/>
      <w:spacing w:before="150" w:after="150" w:line="255" w:lineRule="atLeast"/>
      <w:ind w:left="225" w:right="225"/>
    </w:pPr>
    <w:rPr>
      <w:rFonts w:ascii="LatoRegular" w:hAnsi="LatoRegular"/>
      <w:color w:val="333333"/>
      <w:sz w:val="17"/>
      <w:szCs w:val="17"/>
    </w:rPr>
  </w:style>
  <w:style w:type="paragraph" w:customStyle="1" w:styleId="upgradepropanel1">
    <w:name w:val="upgradepropanel1"/>
    <w:basedOn w:val="a"/>
    <w:pPr>
      <w:wordWrap w:val="0"/>
      <w:jc w:val="center"/>
    </w:pPr>
    <w:rPr>
      <w:rFonts w:ascii="LatoRegular" w:hAnsi="LatoRegular"/>
      <w:color w:val="333333"/>
      <w:sz w:val="21"/>
      <w:szCs w:val="21"/>
    </w:rPr>
  </w:style>
  <w:style w:type="paragraph" w:customStyle="1" w:styleId="upgradepropaneltitle1">
    <w:name w:val="upgradepropaneltitle1"/>
    <w:basedOn w:val="a"/>
    <w:pPr>
      <w:wordWrap w:val="0"/>
      <w:spacing w:before="195" w:after="180"/>
      <w:jc w:val="center"/>
    </w:pPr>
    <w:rPr>
      <w:rFonts w:ascii="LatoRegular" w:hAnsi="LatoRegular"/>
      <w:b/>
      <w:bCs/>
      <w:color w:val="333333"/>
      <w:sz w:val="27"/>
      <w:szCs w:val="27"/>
    </w:rPr>
  </w:style>
  <w:style w:type="paragraph" w:customStyle="1" w:styleId="upgradepropanellist1">
    <w:name w:val="upgradepropanellist1"/>
    <w:basedOn w:val="a"/>
    <w:pPr>
      <w:wordWrap w:val="0"/>
    </w:pPr>
    <w:rPr>
      <w:rFonts w:ascii="LatoRegular" w:hAnsi="LatoRegular"/>
      <w:color w:val="333333"/>
      <w:sz w:val="21"/>
      <w:szCs w:val="21"/>
    </w:rPr>
  </w:style>
  <w:style w:type="paragraph" w:customStyle="1" w:styleId="propanelbanner1">
    <w:name w:val="propanelbanner1"/>
    <w:basedOn w:val="a"/>
    <w:pPr>
      <w:shd w:val="clear" w:color="auto" w:fill="FFFFFF"/>
      <w:wordWrap w:val="0"/>
      <w:jc w:val="center"/>
    </w:pPr>
    <w:rPr>
      <w:rFonts w:ascii="LatoRegular" w:hAnsi="LatoRegular"/>
      <w:color w:val="333333"/>
      <w:sz w:val="21"/>
      <w:szCs w:val="21"/>
    </w:rPr>
  </w:style>
  <w:style w:type="paragraph" w:customStyle="1" w:styleId="container2">
    <w:name w:val="container2"/>
    <w:basedOn w:val="a"/>
    <w:pPr>
      <w:pBdr>
        <w:top w:val="single" w:sz="6" w:space="15" w:color="E6E6E6"/>
        <w:left w:val="single" w:sz="48" w:space="20" w:color="1399FC"/>
        <w:bottom w:val="single" w:sz="6" w:space="15" w:color="E6E6E6"/>
        <w:right w:val="single" w:sz="6" w:space="20" w:color="E6E6E6"/>
      </w:pBdr>
      <w:shd w:val="clear" w:color="auto" w:fill="FFFFFF"/>
      <w:wordWrap w:val="0"/>
      <w:spacing w:line="240" w:lineRule="atLeast"/>
    </w:pPr>
    <w:rPr>
      <w:rFonts w:ascii="Arial" w:hAnsi="Arial" w:cs="Arial"/>
      <w:color w:val="000000"/>
      <w:sz w:val="18"/>
      <w:szCs w:val="18"/>
    </w:rPr>
  </w:style>
  <w:style w:type="paragraph" w:customStyle="1" w:styleId="per-btn1">
    <w:name w:val="per-btn1"/>
    <w:basedOn w:val="a"/>
    <w:pPr>
      <w:wordWrap w:val="0"/>
      <w:spacing w:after="150" w:line="420" w:lineRule="atLeast"/>
    </w:pPr>
    <w:rPr>
      <w:rFonts w:ascii="Arial" w:hAnsi="Arial" w:cs="Arial"/>
      <w:b/>
      <w:bCs/>
      <w:color w:val="1399FC"/>
      <w:sz w:val="27"/>
      <w:szCs w:val="27"/>
    </w:rPr>
  </w:style>
  <w:style w:type="paragraph" w:customStyle="1" w:styleId="per-btn2">
    <w:name w:val="per-btn2"/>
    <w:basedOn w:val="a"/>
    <w:pPr>
      <w:wordWrap w:val="0"/>
      <w:spacing w:after="150" w:line="420" w:lineRule="atLeast"/>
    </w:pPr>
    <w:rPr>
      <w:rFonts w:ascii="Arial" w:hAnsi="Arial" w:cs="Arial"/>
      <w:b/>
      <w:bCs/>
      <w:color w:val="1178C1"/>
      <w:sz w:val="27"/>
      <w:szCs w:val="27"/>
    </w:rPr>
  </w:style>
  <w:style w:type="paragraph" w:customStyle="1" w:styleId="per-link1">
    <w:name w:val="per-link1"/>
    <w:basedOn w:val="a"/>
    <w:pPr>
      <w:wordWrap w:val="0"/>
      <w:spacing w:before="150" w:after="150" w:line="300" w:lineRule="atLeast"/>
    </w:pPr>
    <w:rPr>
      <w:rFonts w:ascii="Arial" w:hAnsi="Arial" w:cs="Arial"/>
      <w:color w:val="398FE6"/>
      <w:sz w:val="18"/>
      <w:szCs w:val="18"/>
      <w:u w:val="single"/>
    </w:rPr>
  </w:style>
  <w:style w:type="paragraph" w:customStyle="1" w:styleId="per-link2">
    <w:name w:val="per-link2"/>
    <w:basedOn w:val="a"/>
    <w:pPr>
      <w:wordWrap w:val="0"/>
      <w:spacing w:before="150" w:after="150" w:line="300" w:lineRule="atLeast"/>
    </w:pPr>
    <w:rPr>
      <w:rFonts w:ascii="Arial" w:hAnsi="Arial" w:cs="Arial"/>
      <w:color w:val="0F719B"/>
      <w:sz w:val="18"/>
      <w:szCs w:val="18"/>
      <w:u w:val="single"/>
    </w:rPr>
  </w:style>
  <w:style w:type="paragraph" w:customStyle="1" w:styleId="per-x1">
    <w:name w:val="per-x1"/>
    <w:basedOn w:val="a"/>
    <w:pPr>
      <w:wordWrap w:val="0"/>
      <w:spacing w:line="240" w:lineRule="atLeast"/>
    </w:pPr>
    <w:rPr>
      <w:rFonts w:ascii="Arial" w:hAnsi="Arial" w:cs="Arial"/>
      <w:color w:val="666666"/>
      <w:sz w:val="36"/>
      <w:szCs w:val="36"/>
    </w:rPr>
  </w:style>
  <w:style w:type="paragraph" w:customStyle="1" w:styleId="nav-btn1">
    <w:name w:val="nav-btn1"/>
    <w:basedOn w:val="a"/>
    <w:pPr>
      <w:shd w:val="clear" w:color="auto" w:fill="FFFFFF"/>
      <w:wordWrap w:val="0"/>
    </w:pPr>
    <w:rPr>
      <w:rFonts w:ascii="LatoRegular" w:hAnsi="LatoRegular"/>
      <w:b/>
      <w:bCs/>
      <w:color w:val="111111"/>
      <w:sz w:val="17"/>
      <w:szCs w:val="17"/>
    </w:rPr>
  </w:style>
  <w:style w:type="paragraph" w:customStyle="1" w:styleId="spinner1">
    <w:name w:val="spinner1"/>
    <w:basedOn w:val="a"/>
    <w:pPr>
      <w:wordWrap w:val="0"/>
      <w:spacing w:before="750"/>
      <w:jc w:val="center"/>
    </w:pPr>
    <w:rPr>
      <w:rFonts w:ascii="LatoRegular" w:hAnsi="LatoRegular"/>
      <w:color w:val="333333"/>
      <w:sz w:val="21"/>
      <w:szCs w:val="21"/>
    </w:rPr>
  </w:style>
  <w:style w:type="paragraph" w:customStyle="1" w:styleId="license-spinner1">
    <w:name w:val="license-spinner1"/>
    <w:basedOn w:val="a"/>
    <w:pPr>
      <w:wordWrap w:val="0"/>
      <w:jc w:val="center"/>
    </w:pPr>
    <w:rPr>
      <w:rFonts w:ascii="LatoRegular" w:hAnsi="LatoRegular"/>
      <w:vanish/>
      <w:color w:val="333333"/>
      <w:sz w:val="21"/>
      <w:szCs w:val="21"/>
    </w:rPr>
  </w:style>
  <w:style w:type="paragraph" w:customStyle="1" w:styleId="arrow-down2">
    <w:name w:val="arrow-down2"/>
    <w:basedOn w:val="a"/>
    <w:pPr>
      <w:wordWrap w:val="0"/>
    </w:pPr>
    <w:rPr>
      <w:rFonts w:ascii="LatoRegular" w:hAnsi="LatoRegular"/>
      <w:color w:val="333333"/>
      <w:sz w:val="21"/>
      <w:szCs w:val="21"/>
    </w:rPr>
  </w:style>
  <w:style w:type="paragraph" w:customStyle="1" w:styleId="arrow-up2">
    <w:name w:val="arrow-up2"/>
    <w:basedOn w:val="a"/>
    <w:pPr>
      <w:wordWrap w:val="0"/>
    </w:pPr>
    <w:rPr>
      <w:rFonts w:ascii="LatoRegular" w:hAnsi="LatoRegular"/>
      <w:color w:val="333333"/>
      <w:sz w:val="21"/>
      <w:szCs w:val="21"/>
    </w:rPr>
  </w:style>
  <w:style w:type="paragraph" w:customStyle="1" w:styleId="s-table1">
    <w:name w:val="s-table1"/>
    <w:basedOn w:val="a"/>
    <w:pPr>
      <w:wordWrap w:val="0"/>
      <w:spacing w:after="375"/>
      <w:ind w:left="375" w:right="375"/>
    </w:pPr>
    <w:rPr>
      <w:rFonts w:ascii="LatoRegular" w:hAnsi="LatoRegular"/>
      <w:color w:val="333333"/>
      <w:sz w:val="21"/>
      <w:szCs w:val="21"/>
    </w:rPr>
  </w:style>
  <w:style w:type="paragraph" w:customStyle="1" w:styleId="s-row1">
    <w:name w:val="s-row1"/>
    <w:basedOn w:val="a"/>
    <w:pPr>
      <w:pBdr>
        <w:top w:val="single" w:sz="6" w:space="0" w:color="E3E3E3"/>
        <w:left w:val="single" w:sz="6" w:space="0" w:color="E3E3E3"/>
        <w:bottom w:val="single" w:sz="6" w:space="0" w:color="E3E3E3"/>
        <w:right w:val="single" w:sz="6" w:space="0" w:color="E3E3E3"/>
      </w:pBdr>
      <w:wordWrap w:val="0"/>
    </w:pPr>
    <w:rPr>
      <w:rFonts w:ascii="LatoRegular" w:hAnsi="LatoRegular"/>
      <w:color w:val="333333"/>
      <w:sz w:val="21"/>
      <w:szCs w:val="21"/>
    </w:rPr>
  </w:style>
  <w:style w:type="paragraph" w:customStyle="1" w:styleId="s-title1">
    <w:name w:val="s-title1"/>
    <w:basedOn w:val="a"/>
    <w:pPr>
      <w:shd w:val="clear" w:color="auto" w:fill="F7F7F7"/>
      <w:wordWrap w:val="0"/>
      <w:spacing w:line="300" w:lineRule="atLeast"/>
    </w:pPr>
    <w:rPr>
      <w:rFonts w:ascii="LatoRegular" w:hAnsi="LatoRegular"/>
      <w:b/>
      <w:bCs/>
      <w:color w:val="333333"/>
      <w:sz w:val="20"/>
      <w:szCs w:val="20"/>
    </w:rPr>
  </w:style>
  <w:style w:type="paragraph" w:customStyle="1" w:styleId="s-content1">
    <w:name w:val="s-content1"/>
    <w:basedOn w:val="a"/>
    <w:pPr>
      <w:wordWrap w:val="0"/>
      <w:jc w:val="center"/>
    </w:pPr>
    <w:rPr>
      <w:rFonts w:ascii="LatoRegular" w:hAnsi="LatoRegular"/>
      <w:vanish/>
      <w:color w:val="333333"/>
      <w:sz w:val="21"/>
      <w:szCs w:val="21"/>
    </w:rPr>
  </w:style>
  <w:style w:type="paragraph" w:customStyle="1" w:styleId="show-content1">
    <w:name w:val="show-content1"/>
    <w:basedOn w:val="a"/>
    <w:pPr>
      <w:wordWrap w:val="0"/>
    </w:pPr>
    <w:rPr>
      <w:rFonts w:ascii="LatoRegular" w:hAnsi="LatoRegular"/>
      <w:color w:val="333333"/>
      <w:sz w:val="21"/>
      <w:szCs w:val="21"/>
    </w:rPr>
  </w:style>
  <w:style w:type="paragraph" w:customStyle="1" w:styleId="rate-text1">
    <w:name w:val="rate-text1"/>
    <w:basedOn w:val="a"/>
    <w:pPr>
      <w:wordWrap w:val="0"/>
      <w:spacing w:before="75" w:after="75"/>
      <w:jc w:val="center"/>
    </w:pPr>
    <w:rPr>
      <w:rFonts w:ascii="LatoRegular" w:hAnsi="LatoRegular"/>
      <w:color w:val="333333"/>
      <w:sz w:val="18"/>
      <w:szCs w:val="18"/>
    </w:rPr>
  </w:style>
  <w:style w:type="paragraph" w:customStyle="1" w:styleId="rating1">
    <w:name w:val="rating1"/>
    <w:basedOn w:val="a"/>
    <w:pPr>
      <w:wordWrap w:val="0"/>
      <w:jc w:val="center"/>
    </w:pPr>
    <w:rPr>
      <w:rFonts w:ascii="LatoRegular" w:hAnsi="LatoRegular"/>
      <w:color w:val="333333"/>
      <w:sz w:val="21"/>
      <w:szCs w:val="21"/>
    </w:rPr>
  </w:style>
  <w:style w:type="paragraph" w:customStyle="1" w:styleId="rating-star1">
    <w:name w:val="rating-star1"/>
    <w:basedOn w:val="a"/>
    <w:pPr>
      <w:wordWrap w:val="0"/>
      <w:spacing w:line="660" w:lineRule="atLeast"/>
    </w:pPr>
    <w:rPr>
      <w:rFonts w:ascii="LatoRegular" w:hAnsi="LatoRegular"/>
      <w:color w:val="D1D1D1"/>
      <w:sz w:val="60"/>
      <w:szCs w:val="60"/>
    </w:rPr>
  </w:style>
  <w:style w:type="paragraph" w:customStyle="1" w:styleId="rating-btn1">
    <w:name w:val="rating-btn1"/>
    <w:basedOn w:val="a"/>
    <w:pPr>
      <w:wordWrap w:val="0"/>
      <w:spacing w:before="150"/>
    </w:pPr>
    <w:rPr>
      <w:rFonts w:ascii="LatoRegular" w:hAnsi="LatoRegular"/>
      <w:color w:val="333333"/>
      <w:sz w:val="21"/>
      <w:szCs w:val="21"/>
    </w:rPr>
  </w:style>
  <w:style w:type="paragraph" w:customStyle="1" w:styleId="about-content1">
    <w:name w:val="about-content1"/>
    <w:basedOn w:val="a"/>
    <w:pPr>
      <w:wordWrap w:val="0"/>
    </w:pPr>
    <w:rPr>
      <w:rFonts w:ascii="LatoRegular" w:hAnsi="LatoRegular"/>
      <w:color w:val="333333"/>
      <w:sz w:val="18"/>
      <w:szCs w:val="18"/>
    </w:rPr>
  </w:style>
  <w:style w:type="paragraph" w:customStyle="1" w:styleId="about-version1">
    <w:name w:val="about-version1"/>
    <w:basedOn w:val="a"/>
    <w:pPr>
      <w:wordWrap w:val="0"/>
      <w:spacing w:after="150"/>
    </w:pPr>
    <w:rPr>
      <w:rFonts w:ascii="LatoRegular" w:hAnsi="LatoRegular"/>
      <w:b/>
      <w:bCs/>
      <w:color w:val="3E3E3E"/>
      <w:sz w:val="20"/>
      <w:szCs w:val="20"/>
    </w:rPr>
  </w:style>
  <w:style w:type="paragraph" w:customStyle="1" w:styleId="contact-text1">
    <w:name w:val="contact-text1"/>
    <w:basedOn w:val="a"/>
    <w:pPr>
      <w:wordWrap w:val="0"/>
    </w:pPr>
    <w:rPr>
      <w:rFonts w:ascii="LatoRegular" w:hAnsi="LatoRegular"/>
      <w:color w:val="898989"/>
      <w:sz w:val="18"/>
      <w:szCs w:val="18"/>
    </w:rPr>
  </w:style>
  <w:style w:type="paragraph" w:customStyle="1" w:styleId="faq-text1">
    <w:name w:val="faq-text1"/>
    <w:basedOn w:val="a"/>
    <w:pPr>
      <w:wordWrap w:val="0"/>
    </w:pPr>
    <w:rPr>
      <w:rFonts w:ascii="LatoRegular" w:hAnsi="LatoRegular"/>
      <w:color w:val="898989"/>
      <w:sz w:val="18"/>
      <w:szCs w:val="18"/>
    </w:rPr>
  </w:style>
  <w:style w:type="paragraph" w:customStyle="1" w:styleId="policy-text1">
    <w:name w:val="policy-text1"/>
    <w:basedOn w:val="a"/>
    <w:pPr>
      <w:wordWrap w:val="0"/>
    </w:pPr>
    <w:rPr>
      <w:rFonts w:ascii="LatoRegular" w:hAnsi="LatoRegular"/>
      <w:color w:val="898989"/>
      <w:sz w:val="18"/>
      <w:szCs w:val="18"/>
    </w:rPr>
  </w:style>
  <w:style w:type="character" w:customStyle="1" w:styleId="search-btn">
    <w:name w:val="search-btn"/>
    <w:basedOn w:val="a0"/>
  </w:style>
  <w:style w:type="character" w:customStyle="1" w:styleId="expiry-date2">
    <w:name w:val="expiry-date2"/>
    <w:basedOn w:val="a0"/>
    <w:rPr>
      <w:b/>
      <w:bCs/>
    </w:rPr>
  </w:style>
  <w:style w:type="character" w:customStyle="1" w:styleId="arrow-down3">
    <w:name w:val="arrow-down3"/>
    <w:basedOn w:val="a0"/>
  </w:style>
  <w:style w:type="character" w:customStyle="1" w:styleId="rating-star2">
    <w:name w:val="rating-star2"/>
    <w:basedOn w:val="a0"/>
    <w:rPr>
      <w:color w:val="D1D1D1"/>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05158">
      <w:marLeft w:val="0"/>
      <w:marRight w:val="0"/>
      <w:marTop w:val="100"/>
      <w:marBottom w:val="100"/>
      <w:divBdr>
        <w:top w:val="single" w:sz="6" w:space="0" w:color="DEDEDE"/>
        <w:left w:val="single" w:sz="6" w:space="0" w:color="DEDEDE"/>
        <w:bottom w:val="none" w:sz="0" w:space="0" w:color="auto"/>
        <w:right w:val="single" w:sz="6" w:space="0" w:color="DEDEDE"/>
      </w:divBdr>
    </w:div>
    <w:div w:id="1342774533">
      <w:marLeft w:val="0"/>
      <w:marRight w:val="0"/>
      <w:marTop w:val="0"/>
      <w:marBottom w:val="0"/>
      <w:divBdr>
        <w:top w:val="none" w:sz="0" w:space="0" w:color="auto"/>
        <w:left w:val="single" w:sz="6" w:space="0" w:color="DEDEDE"/>
        <w:bottom w:val="single" w:sz="6" w:space="0" w:color="DEDEDE"/>
        <w:right w:val="single" w:sz="6" w:space="0" w:color="DEDEDE"/>
      </w:divBdr>
    </w:div>
    <w:div w:id="1706365348">
      <w:marLeft w:val="0"/>
      <w:marRight w:val="0"/>
      <w:marTop w:val="0"/>
      <w:marBottom w:val="0"/>
      <w:divBdr>
        <w:top w:val="none" w:sz="0" w:space="0" w:color="auto"/>
        <w:left w:val="single" w:sz="6" w:space="0" w:color="DEDEDE"/>
        <w:bottom w:val="single" w:sz="6" w:space="0" w:color="DEDEDE"/>
        <w:right w:val="single" w:sz="6" w:space="0" w:color="DEDEDE"/>
      </w:divBdr>
      <w:divsChild>
        <w:div w:id="698972199">
          <w:marLeft w:val="0"/>
          <w:marRight w:val="0"/>
          <w:marTop w:val="0"/>
          <w:marBottom w:val="0"/>
          <w:divBdr>
            <w:top w:val="none" w:sz="0" w:space="0" w:color="auto"/>
            <w:left w:val="none" w:sz="0" w:space="0" w:color="auto"/>
            <w:bottom w:val="none" w:sz="0" w:space="0" w:color="auto"/>
            <w:right w:val="none" w:sz="0" w:space="0" w:color="auto"/>
          </w:divBdr>
          <w:divsChild>
            <w:div w:id="1732969450">
              <w:marLeft w:val="0"/>
              <w:marRight w:val="0"/>
              <w:marTop w:val="0"/>
              <w:marBottom w:val="0"/>
              <w:divBdr>
                <w:top w:val="none" w:sz="0" w:space="0" w:color="auto"/>
                <w:left w:val="none" w:sz="0" w:space="0" w:color="auto"/>
                <w:bottom w:val="none" w:sz="0" w:space="0" w:color="auto"/>
                <w:right w:val="none" w:sz="0" w:space="0" w:color="auto"/>
              </w:divBdr>
              <w:divsChild>
                <w:div w:id="408962172">
                  <w:marLeft w:val="0"/>
                  <w:marRight w:val="0"/>
                  <w:marTop w:val="0"/>
                  <w:marBottom w:val="0"/>
                  <w:divBdr>
                    <w:top w:val="none" w:sz="0" w:space="0" w:color="auto"/>
                    <w:left w:val="none" w:sz="0" w:space="0" w:color="auto"/>
                    <w:bottom w:val="none" w:sz="0" w:space="0" w:color="auto"/>
                    <w:right w:val="none" w:sz="0" w:space="0" w:color="auto"/>
                  </w:divBdr>
                  <w:divsChild>
                    <w:div w:id="1689408490">
                      <w:marLeft w:val="0"/>
                      <w:marRight w:val="0"/>
                      <w:marTop w:val="0"/>
                      <w:marBottom w:val="0"/>
                      <w:divBdr>
                        <w:top w:val="none" w:sz="0" w:space="0" w:color="auto"/>
                        <w:left w:val="none" w:sz="0" w:space="0" w:color="auto"/>
                        <w:bottom w:val="none" w:sz="0" w:space="0" w:color="auto"/>
                        <w:right w:val="none" w:sz="0" w:space="0" w:color="auto"/>
                      </w:divBdr>
                    </w:div>
                    <w:div w:id="1522548012">
                      <w:marLeft w:val="0"/>
                      <w:marRight w:val="0"/>
                      <w:marTop w:val="0"/>
                      <w:marBottom w:val="0"/>
                      <w:divBdr>
                        <w:top w:val="none" w:sz="0" w:space="0" w:color="auto"/>
                        <w:left w:val="none" w:sz="0" w:space="0" w:color="auto"/>
                        <w:bottom w:val="none" w:sz="0" w:space="0" w:color="auto"/>
                        <w:right w:val="none" w:sz="0" w:space="0" w:color="auto"/>
                      </w:divBdr>
                      <w:divsChild>
                        <w:div w:id="1444573584">
                          <w:marLeft w:val="0"/>
                          <w:marRight w:val="0"/>
                          <w:marTop w:val="0"/>
                          <w:marBottom w:val="0"/>
                          <w:divBdr>
                            <w:top w:val="none" w:sz="0" w:space="0" w:color="auto"/>
                            <w:left w:val="none" w:sz="0" w:space="0" w:color="auto"/>
                            <w:bottom w:val="none" w:sz="0" w:space="0" w:color="auto"/>
                            <w:right w:val="none" w:sz="0" w:space="0" w:color="auto"/>
                          </w:divBdr>
                        </w:div>
                        <w:div w:id="1102799317">
                          <w:marLeft w:val="0"/>
                          <w:marRight w:val="0"/>
                          <w:marTop w:val="0"/>
                          <w:marBottom w:val="0"/>
                          <w:divBdr>
                            <w:top w:val="none" w:sz="0" w:space="0" w:color="auto"/>
                            <w:left w:val="none" w:sz="0" w:space="0" w:color="auto"/>
                            <w:bottom w:val="none" w:sz="0" w:space="0" w:color="auto"/>
                            <w:right w:val="none" w:sz="0" w:space="0" w:color="auto"/>
                          </w:divBdr>
                        </w:div>
                      </w:divsChild>
                    </w:div>
                    <w:div w:id="660616910">
                      <w:marLeft w:val="0"/>
                      <w:marRight w:val="0"/>
                      <w:marTop w:val="0"/>
                      <w:marBottom w:val="0"/>
                      <w:divBdr>
                        <w:top w:val="none" w:sz="0" w:space="0" w:color="auto"/>
                        <w:left w:val="none" w:sz="0" w:space="0" w:color="auto"/>
                        <w:bottom w:val="none" w:sz="0" w:space="0" w:color="auto"/>
                        <w:right w:val="none" w:sz="0" w:space="0" w:color="auto"/>
                      </w:divBdr>
                      <w:divsChild>
                        <w:div w:id="1633826724">
                          <w:marLeft w:val="0"/>
                          <w:marRight w:val="0"/>
                          <w:marTop w:val="1800"/>
                          <w:marBottom w:val="0"/>
                          <w:divBdr>
                            <w:top w:val="none" w:sz="0" w:space="0" w:color="auto"/>
                            <w:left w:val="none" w:sz="0" w:space="0" w:color="auto"/>
                            <w:bottom w:val="none" w:sz="0" w:space="0" w:color="auto"/>
                            <w:right w:val="none" w:sz="0" w:space="0" w:color="auto"/>
                          </w:divBdr>
                        </w:div>
                      </w:divsChild>
                    </w:div>
                  </w:divsChild>
                </w:div>
              </w:divsChild>
            </w:div>
            <w:div w:id="781728155">
              <w:marLeft w:val="0"/>
              <w:marRight w:val="0"/>
              <w:marTop w:val="0"/>
              <w:marBottom w:val="0"/>
              <w:divBdr>
                <w:top w:val="none" w:sz="0" w:space="0" w:color="auto"/>
                <w:left w:val="single" w:sz="48" w:space="0" w:color="1399FC"/>
                <w:bottom w:val="none" w:sz="0" w:space="0" w:color="auto"/>
                <w:right w:val="none" w:sz="0" w:space="0" w:color="auto"/>
              </w:divBdr>
            </w:div>
            <w:div w:id="159349673">
              <w:marLeft w:val="0"/>
              <w:marRight w:val="0"/>
              <w:marTop w:val="0"/>
              <w:marBottom w:val="0"/>
              <w:divBdr>
                <w:top w:val="none" w:sz="0" w:space="0" w:color="auto"/>
                <w:left w:val="single" w:sz="6" w:space="0" w:color="DEDEDE"/>
                <w:bottom w:val="single" w:sz="6" w:space="0" w:color="DEDEDE"/>
                <w:right w:val="single" w:sz="6" w:space="0" w:color="DEDEDE"/>
              </w:divBdr>
            </w:div>
            <w:div w:id="691347748">
              <w:marLeft w:val="0"/>
              <w:marRight w:val="0"/>
              <w:marTop w:val="195"/>
              <w:marBottom w:val="180"/>
              <w:divBdr>
                <w:top w:val="none" w:sz="0" w:space="0" w:color="auto"/>
                <w:left w:val="none" w:sz="0" w:space="0" w:color="auto"/>
                <w:bottom w:val="none" w:sz="0" w:space="0" w:color="auto"/>
                <w:right w:val="none" w:sz="0" w:space="0" w:color="auto"/>
              </w:divBdr>
            </w:div>
            <w:div w:id="1689867577">
              <w:marLeft w:val="0"/>
              <w:marRight w:val="0"/>
              <w:marTop w:val="0"/>
              <w:marBottom w:val="0"/>
              <w:divBdr>
                <w:top w:val="none" w:sz="0" w:space="0" w:color="auto"/>
                <w:left w:val="none" w:sz="0" w:space="0" w:color="auto"/>
                <w:bottom w:val="none" w:sz="0" w:space="0" w:color="auto"/>
                <w:right w:val="none" w:sz="0" w:space="0" w:color="auto"/>
              </w:divBdr>
            </w:div>
            <w:div w:id="263660021">
              <w:marLeft w:val="0"/>
              <w:marRight w:val="0"/>
              <w:marTop w:val="0"/>
              <w:marBottom w:val="0"/>
              <w:divBdr>
                <w:top w:val="none" w:sz="0" w:space="0" w:color="auto"/>
                <w:left w:val="none" w:sz="0" w:space="0" w:color="auto"/>
                <w:bottom w:val="none" w:sz="0" w:space="0" w:color="auto"/>
                <w:right w:val="none" w:sz="0" w:space="0" w:color="auto"/>
              </w:divBdr>
            </w:div>
            <w:div w:id="1008941232">
              <w:marLeft w:val="0"/>
              <w:marRight w:val="0"/>
              <w:marTop w:val="0"/>
              <w:marBottom w:val="0"/>
              <w:divBdr>
                <w:top w:val="none" w:sz="0" w:space="0" w:color="auto"/>
                <w:left w:val="none" w:sz="0" w:space="0" w:color="auto"/>
                <w:bottom w:val="none" w:sz="0" w:space="0" w:color="auto"/>
                <w:right w:val="none" w:sz="0" w:space="0" w:color="auto"/>
              </w:divBdr>
            </w:div>
            <w:div w:id="1316226766">
              <w:marLeft w:val="0"/>
              <w:marRight w:val="0"/>
              <w:marTop w:val="0"/>
              <w:marBottom w:val="0"/>
              <w:divBdr>
                <w:top w:val="none" w:sz="0" w:space="0" w:color="auto"/>
                <w:left w:val="none" w:sz="0" w:space="0" w:color="auto"/>
                <w:bottom w:val="none" w:sz="0" w:space="0" w:color="auto"/>
                <w:right w:val="none" w:sz="0" w:space="0" w:color="auto"/>
              </w:divBdr>
            </w:div>
          </w:divsChild>
        </w:div>
        <w:div w:id="869876209">
          <w:marLeft w:val="0"/>
          <w:marRight w:val="0"/>
          <w:marTop w:val="0"/>
          <w:marBottom w:val="0"/>
          <w:divBdr>
            <w:top w:val="none" w:sz="0" w:space="0" w:color="auto"/>
            <w:left w:val="none" w:sz="0" w:space="0" w:color="auto"/>
            <w:bottom w:val="none" w:sz="0" w:space="0" w:color="auto"/>
            <w:right w:val="none" w:sz="0" w:space="0" w:color="auto"/>
          </w:divBdr>
          <w:divsChild>
            <w:div w:id="978068828">
              <w:marLeft w:val="0"/>
              <w:marRight w:val="0"/>
              <w:marTop w:val="0"/>
              <w:marBottom w:val="0"/>
              <w:divBdr>
                <w:top w:val="none" w:sz="0" w:space="0" w:color="auto"/>
                <w:left w:val="none" w:sz="0" w:space="0" w:color="auto"/>
                <w:bottom w:val="none" w:sz="0" w:space="0" w:color="auto"/>
                <w:right w:val="none" w:sz="0" w:space="0" w:color="auto"/>
              </w:divBdr>
              <w:divsChild>
                <w:div w:id="178274123">
                  <w:marLeft w:val="0"/>
                  <w:marRight w:val="0"/>
                  <w:marTop w:val="0"/>
                  <w:marBottom w:val="0"/>
                  <w:divBdr>
                    <w:top w:val="none" w:sz="0" w:space="0" w:color="auto"/>
                    <w:left w:val="none" w:sz="0" w:space="0" w:color="auto"/>
                    <w:bottom w:val="none" w:sz="0" w:space="0" w:color="auto"/>
                    <w:right w:val="none" w:sz="0" w:space="0" w:color="auto"/>
                  </w:divBdr>
                </w:div>
              </w:divsChild>
            </w:div>
            <w:div w:id="302806864">
              <w:marLeft w:val="0"/>
              <w:marRight w:val="0"/>
              <w:marTop w:val="0"/>
              <w:marBottom w:val="0"/>
              <w:divBdr>
                <w:top w:val="none" w:sz="0" w:space="0" w:color="auto"/>
                <w:left w:val="none" w:sz="0" w:space="0" w:color="auto"/>
                <w:bottom w:val="none" w:sz="0" w:space="0" w:color="auto"/>
                <w:right w:val="none" w:sz="0" w:space="0" w:color="auto"/>
              </w:divBdr>
              <w:divsChild>
                <w:div w:id="1216046941">
                  <w:marLeft w:val="0"/>
                  <w:marRight w:val="0"/>
                  <w:marTop w:val="0"/>
                  <w:marBottom w:val="0"/>
                  <w:divBdr>
                    <w:top w:val="none" w:sz="0" w:space="0" w:color="auto"/>
                    <w:left w:val="none" w:sz="0" w:space="0" w:color="auto"/>
                    <w:bottom w:val="none" w:sz="0" w:space="0" w:color="auto"/>
                    <w:right w:val="none" w:sz="0" w:space="0" w:color="auto"/>
                  </w:divBdr>
                </w:div>
              </w:divsChild>
            </w:div>
            <w:div w:id="686251152">
              <w:marLeft w:val="0"/>
              <w:marRight w:val="0"/>
              <w:marTop w:val="0"/>
              <w:marBottom w:val="0"/>
              <w:divBdr>
                <w:top w:val="none" w:sz="0" w:space="0" w:color="auto"/>
                <w:left w:val="none" w:sz="0" w:space="0" w:color="auto"/>
                <w:bottom w:val="none" w:sz="0" w:space="0" w:color="auto"/>
                <w:right w:val="none" w:sz="0" w:space="0" w:color="auto"/>
              </w:divBdr>
              <w:divsChild>
                <w:div w:id="19311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0888">
          <w:marLeft w:val="0"/>
          <w:marRight w:val="0"/>
          <w:marTop w:val="0"/>
          <w:marBottom w:val="0"/>
          <w:divBdr>
            <w:top w:val="none" w:sz="0" w:space="0" w:color="auto"/>
            <w:left w:val="none" w:sz="0" w:space="0" w:color="auto"/>
            <w:bottom w:val="none" w:sz="0" w:space="0" w:color="auto"/>
            <w:right w:val="none" w:sz="0" w:space="0" w:color="auto"/>
          </w:divBdr>
          <w:divsChild>
            <w:div w:id="1665887638">
              <w:marLeft w:val="0"/>
              <w:marRight w:val="0"/>
              <w:marTop w:val="0"/>
              <w:marBottom w:val="0"/>
              <w:divBdr>
                <w:top w:val="none" w:sz="0" w:space="0" w:color="auto"/>
                <w:left w:val="none" w:sz="0" w:space="0" w:color="auto"/>
                <w:bottom w:val="none" w:sz="0" w:space="0" w:color="auto"/>
                <w:right w:val="none" w:sz="0" w:space="0" w:color="auto"/>
              </w:divBdr>
              <w:divsChild>
                <w:div w:id="1183126041">
                  <w:marLeft w:val="0"/>
                  <w:marRight w:val="0"/>
                  <w:marTop w:val="0"/>
                  <w:marBottom w:val="0"/>
                  <w:divBdr>
                    <w:top w:val="none" w:sz="0" w:space="0" w:color="auto"/>
                    <w:left w:val="none" w:sz="0" w:space="0" w:color="auto"/>
                    <w:bottom w:val="none" w:sz="0" w:space="0" w:color="auto"/>
                    <w:right w:val="none" w:sz="0" w:space="0" w:color="auto"/>
                  </w:divBdr>
                </w:div>
              </w:divsChild>
            </w:div>
            <w:div w:id="273366369">
              <w:marLeft w:val="0"/>
              <w:marRight w:val="0"/>
              <w:marTop w:val="0"/>
              <w:marBottom w:val="0"/>
              <w:divBdr>
                <w:top w:val="none" w:sz="0" w:space="0" w:color="auto"/>
                <w:left w:val="none" w:sz="0" w:space="0" w:color="auto"/>
                <w:bottom w:val="none" w:sz="0" w:space="0" w:color="auto"/>
                <w:right w:val="none" w:sz="0" w:space="0" w:color="auto"/>
              </w:divBdr>
              <w:divsChild>
                <w:div w:id="1159927066">
                  <w:marLeft w:val="0"/>
                  <w:marRight w:val="0"/>
                  <w:marTop w:val="0"/>
                  <w:marBottom w:val="0"/>
                  <w:divBdr>
                    <w:top w:val="none" w:sz="0" w:space="0" w:color="auto"/>
                    <w:left w:val="none" w:sz="0" w:space="0" w:color="auto"/>
                    <w:bottom w:val="none" w:sz="0" w:space="0" w:color="auto"/>
                    <w:right w:val="none" w:sz="0" w:space="0" w:color="auto"/>
                  </w:divBdr>
                </w:div>
              </w:divsChild>
            </w:div>
            <w:div w:id="513112662">
              <w:marLeft w:val="0"/>
              <w:marRight w:val="0"/>
              <w:marTop w:val="0"/>
              <w:marBottom w:val="0"/>
              <w:divBdr>
                <w:top w:val="none" w:sz="0" w:space="0" w:color="auto"/>
                <w:left w:val="none" w:sz="0" w:space="0" w:color="auto"/>
                <w:bottom w:val="none" w:sz="0" w:space="0" w:color="auto"/>
                <w:right w:val="none" w:sz="0" w:space="0" w:color="auto"/>
              </w:divBdr>
              <w:divsChild>
                <w:div w:id="1343438606">
                  <w:marLeft w:val="0"/>
                  <w:marRight w:val="0"/>
                  <w:marTop w:val="0"/>
                  <w:marBottom w:val="0"/>
                  <w:divBdr>
                    <w:top w:val="none" w:sz="0" w:space="0" w:color="auto"/>
                    <w:left w:val="none" w:sz="0" w:space="0" w:color="auto"/>
                    <w:bottom w:val="none" w:sz="0" w:space="0" w:color="auto"/>
                    <w:right w:val="none" w:sz="0" w:space="0" w:color="auto"/>
                  </w:divBdr>
                </w:div>
              </w:divsChild>
            </w:div>
            <w:div w:id="1250696814">
              <w:marLeft w:val="0"/>
              <w:marRight w:val="0"/>
              <w:marTop w:val="0"/>
              <w:marBottom w:val="0"/>
              <w:divBdr>
                <w:top w:val="none" w:sz="0" w:space="0" w:color="auto"/>
                <w:left w:val="none" w:sz="0" w:space="0" w:color="auto"/>
                <w:bottom w:val="none" w:sz="0" w:space="0" w:color="auto"/>
                <w:right w:val="none" w:sz="0" w:space="0" w:color="auto"/>
              </w:divBdr>
              <w:divsChild>
                <w:div w:id="18741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3450">
          <w:marLeft w:val="0"/>
          <w:marRight w:val="0"/>
          <w:marTop w:val="0"/>
          <w:marBottom w:val="0"/>
          <w:divBdr>
            <w:top w:val="none" w:sz="0" w:space="0" w:color="auto"/>
            <w:left w:val="none" w:sz="0" w:space="0" w:color="auto"/>
            <w:bottom w:val="none" w:sz="0" w:space="0" w:color="auto"/>
            <w:right w:val="none" w:sz="0" w:space="0" w:color="auto"/>
          </w:divBdr>
          <w:divsChild>
            <w:div w:id="169417176">
              <w:marLeft w:val="0"/>
              <w:marRight w:val="0"/>
              <w:marTop w:val="0"/>
              <w:marBottom w:val="0"/>
              <w:divBdr>
                <w:top w:val="none" w:sz="0" w:space="0" w:color="auto"/>
                <w:left w:val="none" w:sz="0" w:space="0" w:color="auto"/>
                <w:bottom w:val="none" w:sz="0" w:space="0" w:color="auto"/>
                <w:right w:val="none" w:sz="0" w:space="0" w:color="auto"/>
              </w:divBdr>
              <w:divsChild>
                <w:div w:id="9799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60567">
          <w:marLeft w:val="0"/>
          <w:marRight w:val="0"/>
          <w:marTop w:val="0"/>
          <w:marBottom w:val="0"/>
          <w:divBdr>
            <w:top w:val="none" w:sz="0" w:space="0" w:color="auto"/>
            <w:left w:val="none" w:sz="0" w:space="0" w:color="auto"/>
            <w:bottom w:val="none" w:sz="0" w:space="0" w:color="auto"/>
            <w:right w:val="none" w:sz="0" w:space="0" w:color="auto"/>
          </w:divBdr>
          <w:divsChild>
            <w:div w:id="1042441088">
              <w:marLeft w:val="0"/>
              <w:marRight w:val="0"/>
              <w:marTop w:val="0"/>
              <w:marBottom w:val="0"/>
              <w:divBdr>
                <w:top w:val="none" w:sz="0" w:space="0" w:color="auto"/>
                <w:left w:val="none" w:sz="0" w:space="0" w:color="auto"/>
                <w:bottom w:val="none" w:sz="0" w:space="0" w:color="auto"/>
                <w:right w:val="none" w:sz="0" w:space="0" w:color="auto"/>
              </w:divBdr>
            </w:div>
            <w:div w:id="1050376339">
              <w:marLeft w:val="375"/>
              <w:marRight w:val="375"/>
              <w:marTop w:val="0"/>
              <w:marBottom w:val="375"/>
              <w:divBdr>
                <w:top w:val="none" w:sz="0" w:space="0" w:color="auto"/>
                <w:left w:val="none" w:sz="0" w:space="0" w:color="auto"/>
                <w:bottom w:val="none" w:sz="0" w:space="0" w:color="auto"/>
                <w:right w:val="none" w:sz="0" w:space="0" w:color="auto"/>
              </w:divBdr>
              <w:divsChild>
                <w:div w:id="1784425269">
                  <w:marLeft w:val="0"/>
                  <w:marRight w:val="0"/>
                  <w:marTop w:val="0"/>
                  <w:marBottom w:val="0"/>
                  <w:divBdr>
                    <w:top w:val="single" w:sz="6" w:space="0" w:color="E3E3E3"/>
                    <w:left w:val="single" w:sz="6" w:space="0" w:color="E3E3E3"/>
                    <w:bottom w:val="single" w:sz="6" w:space="0" w:color="E3E3E3"/>
                    <w:right w:val="single" w:sz="6" w:space="0" w:color="E3E3E3"/>
                  </w:divBdr>
                  <w:divsChild>
                    <w:div w:id="1273130718">
                      <w:marLeft w:val="0"/>
                      <w:marRight w:val="0"/>
                      <w:marTop w:val="0"/>
                      <w:marBottom w:val="0"/>
                      <w:divBdr>
                        <w:top w:val="none" w:sz="0" w:space="0" w:color="auto"/>
                        <w:left w:val="none" w:sz="0" w:space="0" w:color="auto"/>
                        <w:bottom w:val="none" w:sz="0" w:space="0" w:color="auto"/>
                        <w:right w:val="none" w:sz="0" w:space="0" w:color="auto"/>
                      </w:divBdr>
                    </w:div>
                  </w:divsChild>
                </w:div>
                <w:div w:id="812255068">
                  <w:marLeft w:val="0"/>
                  <w:marRight w:val="0"/>
                  <w:marTop w:val="0"/>
                  <w:marBottom w:val="0"/>
                  <w:divBdr>
                    <w:top w:val="single" w:sz="6" w:space="0" w:color="E3E3E3"/>
                    <w:left w:val="single" w:sz="6" w:space="0" w:color="E3E3E3"/>
                    <w:bottom w:val="single" w:sz="6" w:space="0" w:color="E3E3E3"/>
                    <w:right w:val="single" w:sz="6" w:space="0" w:color="E3E3E3"/>
                  </w:divBdr>
                  <w:divsChild>
                    <w:div w:id="714621501">
                      <w:marLeft w:val="0"/>
                      <w:marRight w:val="0"/>
                      <w:marTop w:val="0"/>
                      <w:marBottom w:val="0"/>
                      <w:divBdr>
                        <w:top w:val="none" w:sz="0" w:space="0" w:color="auto"/>
                        <w:left w:val="none" w:sz="0" w:space="0" w:color="auto"/>
                        <w:bottom w:val="none" w:sz="0" w:space="0" w:color="auto"/>
                        <w:right w:val="none" w:sz="0" w:space="0" w:color="auto"/>
                      </w:divBdr>
                    </w:div>
                  </w:divsChild>
                </w:div>
                <w:div w:id="1797137390">
                  <w:marLeft w:val="0"/>
                  <w:marRight w:val="0"/>
                  <w:marTop w:val="0"/>
                  <w:marBottom w:val="0"/>
                  <w:divBdr>
                    <w:top w:val="single" w:sz="6" w:space="0" w:color="E3E3E3"/>
                    <w:left w:val="single" w:sz="6" w:space="0" w:color="E3E3E3"/>
                    <w:bottom w:val="single" w:sz="6" w:space="0" w:color="E3E3E3"/>
                    <w:right w:val="single" w:sz="6" w:space="0" w:color="E3E3E3"/>
                  </w:divBdr>
                  <w:divsChild>
                    <w:div w:id="1560288612">
                      <w:marLeft w:val="0"/>
                      <w:marRight w:val="0"/>
                      <w:marTop w:val="0"/>
                      <w:marBottom w:val="0"/>
                      <w:divBdr>
                        <w:top w:val="none" w:sz="0" w:space="0" w:color="auto"/>
                        <w:left w:val="none" w:sz="0" w:space="0" w:color="auto"/>
                        <w:bottom w:val="none" w:sz="0" w:space="0" w:color="auto"/>
                        <w:right w:val="none" w:sz="0" w:space="0" w:color="auto"/>
                      </w:divBdr>
                    </w:div>
                    <w:div w:id="633290262">
                      <w:marLeft w:val="0"/>
                      <w:marRight w:val="0"/>
                      <w:marTop w:val="0"/>
                      <w:marBottom w:val="150"/>
                      <w:divBdr>
                        <w:top w:val="none" w:sz="0" w:space="0" w:color="auto"/>
                        <w:left w:val="none" w:sz="0" w:space="0" w:color="auto"/>
                        <w:bottom w:val="none" w:sz="0" w:space="0" w:color="auto"/>
                        <w:right w:val="none" w:sz="0" w:space="0" w:color="auto"/>
                      </w:divBdr>
                    </w:div>
                    <w:div w:id="180977452">
                      <w:marLeft w:val="0"/>
                      <w:marRight w:val="0"/>
                      <w:marTop w:val="0"/>
                      <w:marBottom w:val="0"/>
                      <w:divBdr>
                        <w:top w:val="none" w:sz="0" w:space="0" w:color="auto"/>
                        <w:left w:val="none" w:sz="0" w:space="0" w:color="auto"/>
                        <w:bottom w:val="none" w:sz="0" w:space="0" w:color="auto"/>
                        <w:right w:val="none" w:sz="0" w:space="0" w:color="auto"/>
                      </w:divBdr>
                    </w:div>
                  </w:divsChild>
                </w:div>
                <w:div w:id="1972126885">
                  <w:marLeft w:val="0"/>
                  <w:marRight w:val="0"/>
                  <w:marTop w:val="0"/>
                  <w:marBottom w:val="0"/>
                  <w:divBdr>
                    <w:top w:val="single" w:sz="6" w:space="0" w:color="E3E3E3"/>
                    <w:left w:val="single" w:sz="6" w:space="0" w:color="E3E3E3"/>
                    <w:bottom w:val="single" w:sz="6" w:space="0" w:color="E3E3E3"/>
                    <w:right w:val="single" w:sz="6" w:space="0" w:color="E3E3E3"/>
                  </w:divBdr>
                  <w:divsChild>
                    <w:div w:id="1675380527">
                      <w:marLeft w:val="0"/>
                      <w:marRight w:val="0"/>
                      <w:marTop w:val="0"/>
                      <w:marBottom w:val="0"/>
                      <w:divBdr>
                        <w:top w:val="none" w:sz="0" w:space="0" w:color="auto"/>
                        <w:left w:val="none" w:sz="0" w:space="0" w:color="auto"/>
                        <w:bottom w:val="none" w:sz="0" w:space="0" w:color="auto"/>
                        <w:right w:val="none" w:sz="0" w:space="0" w:color="auto"/>
                      </w:divBdr>
                    </w:div>
                  </w:divsChild>
                </w:div>
                <w:div w:id="1880893294">
                  <w:marLeft w:val="0"/>
                  <w:marRight w:val="0"/>
                  <w:marTop w:val="0"/>
                  <w:marBottom w:val="0"/>
                  <w:divBdr>
                    <w:top w:val="single" w:sz="6" w:space="0" w:color="E3E3E3"/>
                    <w:left w:val="single" w:sz="6" w:space="0" w:color="E3E3E3"/>
                    <w:bottom w:val="single" w:sz="6" w:space="0" w:color="E3E3E3"/>
                    <w:right w:val="single" w:sz="6" w:space="0" w:color="E3E3E3"/>
                  </w:divBdr>
                  <w:divsChild>
                    <w:div w:id="1370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51490">
      <w:marLeft w:val="0"/>
      <w:marRight w:val="0"/>
      <w:marTop w:val="0"/>
      <w:marBottom w:val="0"/>
      <w:divBdr>
        <w:top w:val="none" w:sz="0" w:space="0" w:color="auto"/>
        <w:left w:val="none" w:sz="0" w:space="0" w:color="auto"/>
        <w:bottom w:val="none" w:sz="0" w:space="0" w:color="auto"/>
        <w:right w:val="none" w:sz="0" w:space="0" w:color="auto"/>
      </w:divBdr>
      <w:divsChild>
        <w:div w:id="1830056223">
          <w:marLeft w:val="0"/>
          <w:marRight w:val="0"/>
          <w:marTop w:val="0"/>
          <w:marBottom w:val="0"/>
          <w:divBdr>
            <w:top w:val="none" w:sz="0" w:space="0" w:color="auto"/>
            <w:left w:val="none" w:sz="0" w:space="0" w:color="auto"/>
            <w:bottom w:val="none" w:sz="0" w:space="0" w:color="auto"/>
            <w:right w:val="none" w:sz="0" w:space="0" w:color="auto"/>
          </w:divBdr>
          <w:divsChild>
            <w:div w:id="172647287">
              <w:marLeft w:val="0"/>
              <w:marRight w:val="0"/>
              <w:marTop w:val="0"/>
              <w:marBottom w:val="0"/>
              <w:divBdr>
                <w:top w:val="none" w:sz="0" w:space="0" w:color="auto"/>
                <w:left w:val="none" w:sz="0" w:space="0" w:color="auto"/>
                <w:bottom w:val="none" w:sz="0" w:space="0" w:color="auto"/>
                <w:right w:val="none" w:sz="0" w:space="0" w:color="auto"/>
              </w:divBdr>
              <w:divsChild>
                <w:div w:id="1743791457">
                  <w:marLeft w:val="0"/>
                  <w:marRight w:val="0"/>
                  <w:marTop w:val="0"/>
                  <w:marBottom w:val="0"/>
                  <w:divBdr>
                    <w:top w:val="none" w:sz="0" w:space="0" w:color="auto"/>
                    <w:left w:val="none" w:sz="0" w:space="0" w:color="auto"/>
                    <w:bottom w:val="none" w:sz="0" w:space="0" w:color="auto"/>
                    <w:right w:val="none" w:sz="0" w:space="0" w:color="auto"/>
                  </w:divBdr>
                  <w:divsChild>
                    <w:div w:id="1989896945">
                      <w:marLeft w:val="0"/>
                      <w:marRight w:val="0"/>
                      <w:marTop w:val="0"/>
                      <w:marBottom w:val="0"/>
                      <w:divBdr>
                        <w:top w:val="none" w:sz="0" w:space="0" w:color="auto"/>
                        <w:left w:val="none" w:sz="0" w:space="0" w:color="auto"/>
                        <w:bottom w:val="none" w:sz="0" w:space="0" w:color="auto"/>
                        <w:right w:val="none" w:sz="0" w:space="0" w:color="auto"/>
                      </w:divBdr>
                      <w:divsChild>
                        <w:div w:id="1641500711">
                          <w:marLeft w:val="0"/>
                          <w:marRight w:val="0"/>
                          <w:marTop w:val="0"/>
                          <w:marBottom w:val="0"/>
                          <w:divBdr>
                            <w:top w:val="none" w:sz="0" w:space="0" w:color="auto"/>
                            <w:left w:val="none" w:sz="0" w:space="0" w:color="auto"/>
                            <w:bottom w:val="none" w:sz="0" w:space="0" w:color="auto"/>
                            <w:right w:val="none" w:sz="0" w:space="0" w:color="auto"/>
                          </w:divBdr>
                          <w:divsChild>
                            <w:div w:id="675109443">
                              <w:marLeft w:val="0"/>
                              <w:marRight w:val="0"/>
                              <w:marTop w:val="0"/>
                              <w:marBottom w:val="0"/>
                              <w:divBdr>
                                <w:top w:val="none" w:sz="0" w:space="0" w:color="auto"/>
                                <w:left w:val="none" w:sz="0" w:space="0" w:color="auto"/>
                                <w:bottom w:val="none" w:sz="0" w:space="0" w:color="auto"/>
                                <w:right w:val="none" w:sz="0" w:space="0" w:color="auto"/>
                              </w:divBdr>
                              <w:divsChild>
                                <w:div w:id="887449034">
                                  <w:marLeft w:val="0"/>
                                  <w:marRight w:val="0"/>
                                  <w:marTop w:val="0"/>
                                  <w:marBottom w:val="0"/>
                                  <w:divBdr>
                                    <w:top w:val="none" w:sz="0" w:space="0" w:color="auto"/>
                                    <w:left w:val="none" w:sz="0" w:space="0" w:color="auto"/>
                                    <w:bottom w:val="none" w:sz="0" w:space="0" w:color="auto"/>
                                    <w:right w:val="none" w:sz="0" w:space="0" w:color="auto"/>
                                  </w:divBdr>
                                  <w:divsChild>
                                    <w:div w:id="13872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1670">
                              <w:marLeft w:val="0"/>
                              <w:marRight w:val="0"/>
                              <w:marTop w:val="0"/>
                              <w:marBottom w:val="0"/>
                              <w:divBdr>
                                <w:top w:val="none" w:sz="0" w:space="0" w:color="auto"/>
                                <w:left w:val="none" w:sz="0" w:space="0" w:color="auto"/>
                                <w:bottom w:val="none" w:sz="0" w:space="0" w:color="auto"/>
                                <w:right w:val="none" w:sz="0" w:space="0" w:color="auto"/>
                              </w:divBdr>
                              <w:divsChild>
                                <w:div w:id="1800801955">
                                  <w:marLeft w:val="0"/>
                                  <w:marRight w:val="0"/>
                                  <w:marTop w:val="0"/>
                                  <w:marBottom w:val="0"/>
                                  <w:divBdr>
                                    <w:top w:val="none" w:sz="0" w:space="0" w:color="auto"/>
                                    <w:left w:val="none" w:sz="0" w:space="0" w:color="auto"/>
                                    <w:bottom w:val="none" w:sz="0" w:space="0" w:color="auto"/>
                                    <w:right w:val="none" w:sz="0" w:space="0" w:color="auto"/>
                                  </w:divBdr>
                                </w:div>
                                <w:div w:id="80303083">
                                  <w:marLeft w:val="0"/>
                                  <w:marRight w:val="0"/>
                                  <w:marTop w:val="0"/>
                                  <w:marBottom w:val="0"/>
                                  <w:divBdr>
                                    <w:top w:val="none" w:sz="0" w:space="0" w:color="auto"/>
                                    <w:left w:val="none" w:sz="0" w:space="0" w:color="auto"/>
                                    <w:bottom w:val="none" w:sz="0" w:space="0" w:color="auto"/>
                                    <w:right w:val="none" w:sz="0" w:space="0" w:color="auto"/>
                                  </w:divBdr>
                                </w:div>
                                <w:div w:id="2086951538">
                                  <w:marLeft w:val="0"/>
                                  <w:marRight w:val="0"/>
                                  <w:marTop w:val="0"/>
                                  <w:marBottom w:val="0"/>
                                  <w:divBdr>
                                    <w:top w:val="none" w:sz="0" w:space="0" w:color="auto"/>
                                    <w:left w:val="none" w:sz="0" w:space="0" w:color="auto"/>
                                    <w:bottom w:val="none" w:sz="0" w:space="0" w:color="auto"/>
                                    <w:right w:val="none" w:sz="0" w:space="0" w:color="auto"/>
                                  </w:divBdr>
                                </w:div>
                                <w:div w:id="2056654769">
                                  <w:marLeft w:val="0"/>
                                  <w:marRight w:val="0"/>
                                  <w:marTop w:val="0"/>
                                  <w:marBottom w:val="0"/>
                                  <w:divBdr>
                                    <w:top w:val="none" w:sz="0" w:space="0" w:color="auto"/>
                                    <w:left w:val="none" w:sz="0" w:space="0" w:color="auto"/>
                                    <w:bottom w:val="none" w:sz="0" w:space="0" w:color="auto"/>
                                    <w:right w:val="none" w:sz="0" w:space="0" w:color="auto"/>
                                  </w:divBdr>
                                </w:div>
                                <w:div w:id="203373595">
                                  <w:marLeft w:val="0"/>
                                  <w:marRight w:val="0"/>
                                  <w:marTop w:val="0"/>
                                  <w:marBottom w:val="0"/>
                                  <w:divBdr>
                                    <w:top w:val="none" w:sz="0" w:space="0" w:color="auto"/>
                                    <w:left w:val="none" w:sz="0" w:space="0" w:color="auto"/>
                                    <w:bottom w:val="none" w:sz="0" w:space="0" w:color="auto"/>
                                    <w:right w:val="none" w:sz="0" w:space="0" w:color="auto"/>
                                  </w:divBdr>
                                </w:div>
                                <w:div w:id="7754626">
                                  <w:marLeft w:val="0"/>
                                  <w:marRight w:val="0"/>
                                  <w:marTop w:val="0"/>
                                  <w:marBottom w:val="0"/>
                                  <w:divBdr>
                                    <w:top w:val="none" w:sz="0" w:space="0" w:color="auto"/>
                                    <w:left w:val="none" w:sz="0" w:space="0" w:color="auto"/>
                                    <w:bottom w:val="none" w:sz="0" w:space="0" w:color="auto"/>
                                    <w:right w:val="none" w:sz="0" w:space="0" w:color="auto"/>
                                  </w:divBdr>
                                </w:div>
                                <w:div w:id="1359893048">
                                  <w:marLeft w:val="0"/>
                                  <w:marRight w:val="0"/>
                                  <w:marTop w:val="0"/>
                                  <w:marBottom w:val="0"/>
                                  <w:divBdr>
                                    <w:top w:val="none" w:sz="0" w:space="0" w:color="auto"/>
                                    <w:left w:val="none" w:sz="0" w:space="0" w:color="auto"/>
                                    <w:bottom w:val="none" w:sz="0" w:space="0" w:color="auto"/>
                                    <w:right w:val="none" w:sz="0" w:space="0" w:color="auto"/>
                                  </w:divBdr>
                                </w:div>
                                <w:div w:id="1060834479">
                                  <w:marLeft w:val="0"/>
                                  <w:marRight w:val="0"/>
                                  <w:marTop w:val="0"/>
                                  <w:marBottom w:val="0"/>
                                  <w:divBdr>
                                    <w:top w:val="none" w:sz="0" w:space="0" w:color="auto"/>
                                    <w:left w:val="none" w:sz="0" w:space="0" w:color="auto"/>
                                    <w:bottom w:val="none" w:sz="0" w:space="0" w:color="auto"/>
                                    <w:right w:val="none" w:sz="0" w:space="0" w:color="auto"/>
                                  </w:divBdr>
                                </w:div>
                                <w:div w:id="361563446">
                                  <w:marLeft w:val="0"/>
                                  <w:marRight w:val="0"/>
                                  <w:marTop w:val="0"/>
                                  <w:marBottom w:val="0"/>
                                  <w:divBdr>
                                    <w:top w:val="none" w:sz="0" w:space="0" w:color="auto"/>
                                    <w:left w:val="none" w:sz="0" w:space="0" w:color="auto"/>
                                    <w:bottom w:val="none" w:sz="0" w:space="0" w:color="auto"/>
                                    <w:right w:val="none" w:sz="0" w:space="0" w:color="auto"/>
                                  </w:divBdr>
                                </w:div>
                                <w:div w:id="1928734468">
                                  <w:marLeft w:val="0"/>
                                  <w:marRight w:val="0"/>
                                  <w:marTop w:val="0"/>
                                  <w:marBottom w:val="0"/>
                                  <w:divBdr>
                                    <w:top w:val="none" w:sz="0" w:space="0" w:color="auto"/>
                                    <w:left w:val="none" w:sz="0" w:space="0" w:color="auto"/>
                                    <w:bottom w:val="none" w:sz="0" w:space="0" w:color="auto"/>
                                    <w:right w:val="none" w:sz="0" w:space="0" w:color="auto"/>
                                  </w:divBdr>
                                </w:div>
                                <w:div w:id="1752510191">
                                  <w:marLeft w:val="0"/>
                                  <w:marRight w:val="0"/>
                                  <w:marTop w:val="0"/>
                                  <w:marBottom w:val="0"/>
                                  <w:divBdr>
                                    <w:top w:val="none" w:sz="0" w:space="0" w:color="auto"/>
                                    <w:left w:val="none" w:sz="0" w:space="0" w:color="auto"/>
                                    <w:bottom w:val="none" w:sz="0" w:space="0" w:color="auto"/>
                                    <w:right w:val="none" w:sz="0" w:space="0" w:color="auto"/>
                                  </w:divBdr>
                                </w:div>
                                <w:div w:id="471874324">
                                  <w:marLeft w:val="0"/>
                                  <w:marRight w:val="0"/>
                                  <w:marTop w:val="0"/>
                                  <w:marBottom w:val="0"/>
                                  <w:divBdr>
                                    <w:top w:val="none" w:sz="0" w:space="0" w:color="auto"/>
                                    <w:left w:val="none" w:sz="0" w:space="0" w:color="auto"/>
                                    <w:bottom w:val="none" w:sz="0" w:space="0" w:color="auto"/>
                                    <w:right w:val="none" w:sz="0" w:space="0" w:color="auto"/>
                                  </w:divBdr>
                                </w:div>
                                <w:div w:id="452479317">
                                  <w:marLeft w:val="0"/>
                                  <w:marRight w:val="0"/>
                                  <w:marTop w:val="0"/>
                                  <w:marBottom w:val="0"/>
                                  <w:divBdr>
                                    <w:top w:val="none" w:sz="0" w:space="0" w:color="auto"/>
                                    <w:left w:val="none" w:sz="0" w:space="0" w:color="auto"/>
                                    <w:bottom w:val="none" w:sz="0" w:space="0" w:color="auto"/>
                                    <w:right w:val="none" w:sz="0" w:space="0" w:color="auto"/>
                                  </w:divBdr>
                                </w:div>
                                <w:div w:id="1412195087">
                                  <w:marLeft w:val="0"/>
                                  <w:marRight w:val="0"/>
                                  <w:marTop w:val="0"/>
                                  <w:marBottom w:val="0"/>
                                  <w:divBdr>
                                    <w:top w:val="none" w:sz="0" w:space="0" w:color="auto"/>
                                    <w:left w:val="none" w:sz="0" w:space="0" w:color="auto"/>
                                    <w:bottom w:val="none" w:sz="0" w:space="0" w:color="auto"/>
                                    <w:right w:val="none" w:sz="0" w:space="0" w:color="auto"/>
                                  </w:divBdr>
                                </w:div>
                                <w:div w:id="1247421349">
                                  <w:marLeft w:val="0"/>
                                  <w:marRight w:val="0"/>
                                  <w:marTop w:val="0"/>
                                  <w:marBottom w:val="0"/>
                                  <w:divBdr>
                                    <w:top w:val="none" w:sz="0" w:space="0" w:color="auto"/>
                                    <w:left w:val="none" w:sz="0" w:space="0" w:color="auto"/>
                                    <w:bottom w:val="none" w:sz="0" w:space="0" w:color="auto"/>
                                    <w:right w:val="none" w:sz="0" w:space="0" w:color="auto"/>
                                  </w:divBdr>
                                </w:div>
                                <w:div w:id="2058579877">
                                  <w:marLeft w:val="0"/>
                                  <w:marRight w:val="0"/>
                                  <w:marTop w:val="0"/>
                                  <w:marBottom w:val="0"/>
                                  <w:divBdr>
                                    <w:top w:val="none" w:sz="0" w:space="0" w:color="auto"/>
                                    <w:left w:val="none" w:sz="0" w:space="0" w:color="auto"/>
                                    <w:bottom w:val="none" w:sz="0" w:space="0" w:color="auto"/>
                                    <w:right w:val="none" w:sz="0" w:space="0" w:color="auto"/>
                                  </w:divBdr>
                                </w:div>
                                <w:div w:id="963120275">
                                  <w:marLeft w:val="0"/>
                                  <w:marRight w:val="0"/>
                                  <w:marTop w:val="0"/>
                                  <w:marBottom w:val="0"/>
                                  <w:divBdr>
                                    <w:top w:val="none" w:sz="0" w:space="0" w:color="auto"/>
                                    <w:left w:val="none" w:sz="0" w:space="0" w:color="auto"/>
                                    <w:bottom w:val="none" w:sz="0" w:space="0" w:color="auto"/>
                                    <w:right w:val="none" w:sz="0" w:space="0" w:color="auto"/>
                                  </w:divBdr>
                                </w:div>
                                <w:div w:id="2046173918">
                                  <w:marLeft w:val="0"/>
                                  <w:marRight w:val="0"/>
                                  <w:marTop w:val="0"/>
                                  <w:marBottom w:val="0"/>
                                  <w:divBdr>
                                    <w:top w:val="none" w:sz="0" w:space="0" w:color="auto"/>
                                    <w:left w:val="none" w:sz="0" w:space="0" w:color="auto"/>
                                    <w:bottom w:val="none" w:sz="0" w:space="0" w:color="auto"/>
                                    <w:right w:val="none" w:sz="0" w:space="0" w:color="auto"/>
                                  </w:divBdr>
                                </w:div>
                                <w:div w:id="792793991">
                                  <w:marLeft w:val="0"/>
                                  <w:marRight w:val="0"/>
                                  <w:marTop w:val="0"/>
                                  <w:marBottom w:val="0"/>
                                  <w:divBdr>
                                    <w:top w:val="none" w:sz="0" w:space="0" w:color="auto"/>
                                    <w:left w:val="none" w:sz="0" w:space="0" w:color="auto"/>
                                    <w:bottom w:val="none" w:sz="0" w:space="0" w:color="auto"/>
                                    <w:right w:val="none" w:sz="0" w:space="0" w:color="auto"/>
                                  </w:divBdr>
                                </w:div>
                                <w:div w:id="626547127">
                                  <w:marLeft w:val="760"/>
                                  <w:marRight w:val="0"/>
                                  <w:marTop w:val="0"/>
                                  <w:marBottom w:val="0"/>
                                  <w:divBdr>
                                    <w:top w:val="none" w:sz="0" w:space="0" w:color="auto"/>
                                    <w:left w:val="none" w:sz="0" w:space="0" w:color="auto"/>
                                    <w:bottom w:val="none" w:sz="0" w:space="0" w:color="auto"/>
                                    <w:right w:val="none" w:sz="0" w:space="0" w:color="auto"/>
                                  </w:divBdr>
                                </w:div>
                                <w:div w:id="1763648716">
                                  <w:marLeft w:val="760"/>
                                  <w:marRight w:val="0"/>
                                  <w:marTop w:val="0"/>
                                  <w:marBottom w:val="0"/>
                                  <w:divBdr>
                                    <w:top w:val="none" w:sz="0" w:space="0" w:color="auto"/>
                                    <w:left w:val="none" w:sz="0" w:space="0" w:color="auto"/>
                                    <w:bottom w:val="none" w:sz="0" w:space="0" w:color="auto"/>
                                    <w:right w:val="none" w:sz="0" w:space="0" w:color="auto"/>
                                  </w:divBdr>
                                </w:div>
                                <w:div w:id="851067347">
                                  <w:marLeft w:val="760"/>
                                  <w:marRight w:val="0"/>
                                  <w:marTop w:val="0"/>
                                  <w:marBottom w:val="0"/>
                                  <w:divBdr>
                                    <w:top w:val="none" w:sz="0" w:space="0" w:color="auto"/>
                                    <w:left w:val="none" w:sz="0" w:space="0" w:color="auto"/>
                                    <w:bottom w:val="none" w:sz="0" w:space="0" w:color="auto"/>
                                    <w:right w:val="none" w:sz="0" w:space="0" w:color="auto"/>
                                  </w:divBdr>
                                </w:div>
                                <w:div w:id="1680891260">
                                  <w:marLeft w:val="0"/>
                                  <w:marRight w:val="0"/>
                                  <w:marTop w:val="0"/>
                                  <w:marBottom w:val="0"/>
                                  <w:divBdr>
                                    <w:top w:val="none" w:sz="0" w:space="0" w:color="auto"/>
                                    <w:left w:val="none" w:sz="0" w:space="0" w:color="auto"/>
                                    <w:bottom w:val="none" w:sz="0" w:space="0" w:color="auto"/>
                                    <w:right w:val="none" w:sz="0" w:space="0" w:color="auto"/>
                                  </w:divBdr>
                                </w:div>
                                <w:div w:id="2020573082">
                                  <w:marLeft w:val="0"/>
                                  <w:marRight w:val="0"/>
                                  <w:marTop w:val="0"/>
                                  <w:marBottom w:val="0"/>
                                  <w:divBdr>
                                    <w:top w:val="none" w:sz="0" w:space="0" w:color="auto"/>
                                    <w:left w:val="none" w:sz="0" w:space="0" w:color="auto"/>
                                    <w:bottom w:val="none" w:sz="0" w:space="0" w:color="auto"/>
                                    <w:right w:val="none" w:sz="0" w:space="0" w:color="auto"/>
                                  </w:divBdr>
                                </w:div>
                                <w:div w:id="1460758687">
                                  <w:marLeft w:val="0"/>
                                  <w:marRight w:val="0"/>
                                  <w:marTop w:val="0"/>
                                  <w:marBottom w:val="0"/>
                                  <w:divBdr>
                                    <w:top w:val="none" w:sz="0" w:space="0" w:color="auto"/>
                                    <w:left w:val="none" w:sz="0" w:space="0" w:color="auto"/>
                                    <w:bottom w:val="none" w:sz="0" w:space="0" w:color="auto"/>
                                    <w:right w:val="none" w:sz="0" w:space="0" w:color="auto"/>
                                  </w:divBdr>
                                </w:div>
                                <w:div w:id="947810508">
                                  <w:marLeft w:val="0"/>
                                  <w:marRight w:val="0"/>
                                  <w:marTop w:val="0"/>
                                  <w:marBottom w:val="0"/>
                                  <w:divBdr>
                                    <w:top w:val="none" w:sz="0" w:space="0" w:color="auto"/>
                                    <w:left w:val="none" w:sz="0" w:space="0" w:color="auto"/>
                                    <w:bottom w:val="none" w:sz="0" w:space="0" w:color="auto"/>
                                    <w:right w:val="none" w:sz="0" w:space="0" w:color="auto"/>
                                  </w:divBdr>
                                </w:div>
                                <w:div w:id="2078623359">
                                  <w:marLeft w:val="0"/>
                                  <w:marRight w:val="0"/>
                                  <w:marTop w:val="0"/>
                                  <w:marBottom w:val="0"/>
                                  <w:divBdr>
                                    <w:top w:val="none" w:sz="0" w:space="0" w:color="auto"/>
                                    <w:left w:val="none" w:sz="0" w:space="0" w:color="auto"/>
                                    <w:bottom w:val="none" w:sz="0" w:space="0" w:color="auto"/>
                                    <w:right w:val="none" w:sz="0" w:space="0" w:color="auto"/>
                                  </w:divBdr>
                                </w:div>
                                <w:div w:id="230889782">
                                  <w:marLeft w:val="0"/>
                                  <w:marRight w:val="0"/>
                                  <w:marTop w:val="0"/>
                                  <w:marBottom w:val="0"/>
                                  <w:divBdr>
                                    <w:top w:val="none" w:sz="0" w:space="0" w:color="auto"/>
                                    <w:left w:val="none" w:sz="0" w:space="0" w:color="auto"/>
                                    <w:bottom w:val="none" w:sz="0" w:space="0" w:color="auto"/>
                                    <w:right w:val="none" w:sz="0" w:space="0" w:color="auto"/>
                                  </w:divBdr>
                                </w:div>
                                <w:div w:id="1045639818">
                                  <w:marLeft w:val="0"/>
                                  <w:marRight w:val="0"/>
                                  <w:marTop w:val="0"/>
                                  <w:marBottom w:val="0"/>
                                  <w:divBdr>
                                    <w:top w:val="none" w:sz="0" w:space="0" w:color="auto"/>
                                    <w:left w:val="none" w:sz="0" w:space="0" w:color="auto"/>
                                    <w:bottom w:val="none" w:sz="0" w:space="0" w:color="auto"/>
                                    <w:right w:val="none" w:sz="0" w:space="0" w:color="auto"/>
                                  </w:divBdr>
                                </w:div>
                                <w:div w:id="1574509285">
                                  <w:marLeft w:val="0"/>
                                  <w:marRight w:val="0"/>
                                  <w:marTop w:val="0"/>
                                  <w:marBottom w:val="0"/>
                                  <w:divBdr>
                                    <w:top w:val="none" w:sz="0" w:space="0" w:color="auto"/>
                                    <w:left w:val="none" w:sz="0" w:space="0" w:color="auto"/>
                                    <w:bottom w:val="none" w:sz="0" w:space="0" w:color="auto"/>
                                    <w:right w:val="none" w:sz="0" w:space="0" w:color="auto"/>
                                  </w:divBdr>
                                </w:div>
                                <w:div w:id="1097945573">
                                  <w:marLeft w:val="0"/>
                                  <w:marRight w:val="0"/>
                                  <w:marTop w:val="0"/>
                                  <w:marBottom w:val="0"/>
                                  <w:divBdr>
                                    <w:top w:val="none" w:sz="0" w:space="0" w:color="auto"/>
                                    <w:left w:val="none" w:sz="0" w:space="0" w:color="auto"/>
                                    <w:bottom w:val="none" w:sz="0" w:space="0" w:color="auto"/>
                                    <w:right w:val="none" w:sz="0" w:space="0" w:color="auto"/>
                                  </w:divBdr>
                                </w:div>
                                <w:div w:id="1304845260">
                                  <w:marLeft w:val="0"/>
                                  <w:marRight w:val="0"/>
                                  <w:marTop w:val="0"/>
                                  <w:marBottom w:val="0"/>
                                  <w:divBdr>
                                    <w:top w:val="none" w:sz="0" w:space="0" w:color="auto"/>
                                    <w:left w:val="none" w:sz="0" w:space="0" w:color="auto"/>
                                    <w:bottom w:val="none" w:sz="0" w:space="0" w:color="auto"/>
                                    <w:right w:val="none" w:sz="0" w:space="0" w:color="auto"/>
                                  </w:divBdr>
                                </w:div>
                                <w:div w:id="934435515">
                                  <w:marLeft w:val="0"/>
                                  <w:marRight w:val="0"/>
                                  <w:marTop w:val="0"/>
                                  <w:marBottom w:val="0"/>
                                  <w:divBdr>
                                    <w:top w:val="none" w:sz="0" w:space="0" w:color="auto"/>
                                    <w:left w:val="none" w:sz="0" w:space="0" w:color="auto"/>
                                    <w:bottom w:val="none" w:sz="0" w:space="0" w:color="auto"/>
                                    <w:right w:val="none" w:sz="0" w:space="0" w:color="auto"/>
                                  </w:divBdr>
                                </w:div>
                                <w:div w:id="1453328656">
                                  <w:marLeft w:val="0"/>
                                  <w:marRight w:val="0"/>
                                  <w:marTop w:val="0"/>
                                  <w:marBottom w:val="0"/>
                                  <w:divBdr>
                                    <w:top w:val="none" w:sz="0" w:space="0" w:color="auto"/>
                                    <w:left w:val="none" w:sz="0" w:space="0" w:color="auto"/>
                                    <w:bottom w:val="none" w:sz="0" w:space="0" w:color="auto"/>
                                    <w:right w:val="none" w:sz="0" w:space="0" w:color="auto"/>
                                  </w:divBdr>
                                </w:div>
                                <w:div w:id="1211192691">
                                  <w:marLeft w:val="0"/>
                                  <w:marRight w:val="0"/>
                                  <w:marTop w:val="0"/>
                                  <w:marBottom w:val="0"/>
                                  <w:divBdr>
                                    <w:top w:val="none" w:sz="0" w:space="0" w:color="auto"/>
                                    <w:left w:val="none" w:sz="0" w:space="0" w:color="auto"/>
                                    <w:bottom w:val="none" w:sz="0" w:space="0" w:color="auto"/>
                                    <w:right w:val="none" w:sz="0" w:space="0" w:color="auto"/>
                                  </w:divBdr>
                                </w:div>
                                <w:div w:id="1279796272">
                                  <w:marLeft w:val="0"/>
                                  <w:marRight w:val="0"/>
                                  <w:marTop w:val="0"/>
                                  <w:marBottom w:val="0"/>
                                  <w:divBdr>
                                    <w:top w:val="none" w:sz="0" w:space="0" w:color="auto"/>
                                    <w:left w:val="none" w:sz="0" w:space="0" w:color="auto"/>
                                    <w:bottom w:val="none" w:sz="0" w:space="0" w:color="auto"/>
                                    <w:right w:val="none" w:sz="0" w:space="0" w:color="auto"/>
                                  </w:divBdr>
                                </w:div>
                                <w:div w:id="1443457226">
                                  <w:marLeft w:val="0"/>
                                  <w:marRight w:val="0"/>
                                  <w:marTop w:val="0"/>
                                  <w:marBottom w:val="0"/>
                                  <w:divBdr>
                                    <w:top w:val="none" w:sz="0" w:space="0" w:color="auto"/>
                                    <w:left w:val="none" w:sz="0" w:space="0" w:color="auto"/>
                                    <w:bottom w:val="none" w:sz="0" w:space="0" w:color="auto"/>
                                    <w:right w:val="none" w:sz="0" w:space="0" w:color="auto"/>
                                  </w:divBdr>
                                </w:div>
                                <w:div w:id="1113204372">
                                  <w:marLeft w:val="0"/>
                                  <w:marRight w:val="0"/>
                                  <w:marTop w:val="0"/>
                                  <w:marBottom w:val="0"/>
                                  <w:divBdr>
                                    <w:top w:val="none" w:sz="0" w:space="0" w:color="auto"/>
                                    <w:left w:val="none" w:sz="0" w:space="0" w:color="auto"/>
                                    <w:bottom w:val="none" w:sz="0" w:space="0" w:color="auto"/>
                                    <w:right w:val="none" w:sz="0" w:space="0" w:color="auto"/>
                                  </w:divBdr>
                                </w:div>
                                <w:div w:id="509371392">
                                  <w:marLeft w:val="0"/>
                                  <w:marRight w:val="0"/>
                                  <w:marTop w:val="0"/>
                                  <w:marBottom w:val="0"/>
                                  <w:divBdr>
                                    <w:top w:val="none" w:sz="0" w:space="0" w:color="auto"/>
                                    <w:left w:val="none" w:sz="0" w:space="0" w:color="auto"/>
                                    <w:bottom w:val="none" w:sz="0" w:space="0" w:color="auto"/>
                                    <w:right w:val="none" w:sz="0" w:space="0" w:color="auto"/>
                                  </w:divBdr>
                                </w:div>
                                <w:div w:id="1745567657">
                                  <w:marLeft w:val="0"/>
                                  <w:marRight w:val="0"/>
                                  <w:marTop w:val="0"/>
                                  <w:marBottom w:val="0"/>
                                  <w:divBdr>
                                    <w:top w:val="none" w:sz="0" w:space="0" w:color="auto"/>
                                    <w:left w:val="none" w:sz="0" w:space="0" w:color="auto"/>
                                    <w:bottom w:val="none" w:sz="0" w:space="0" w:color="auto"/>
                                    <w:right w:val="none" w:sz="0" w:space="0" w:color="auto"/>
                                  </w:divBdr>
                                </w:div>
                                <w:div w:id="1103453287">
                                  <w:marLeft w:val="0"/>
                                  <w:marRight w:val="0"/>
                                  <w:marTop w:val="0"/>
                                  <w:marBottom w:val="0"/>
                                  <w:divBdr>
                                    <w:top w:val="none" w:sz="0" w:space="0" w:color="auto"/>
                                    <w:left w:val="none" w:sz="0" w:space="0" w:color="auto"/>
                                    <w:bottom w:val="none" w:sz="0" w:space="0" w:color="auto"/>
                                    <w:right w:val="none" w:sz="0" w:space="0" w:color="auto"/>
                                  </w:divBdr>
                                </w:div>
                                <w:div w:id="95565020">
                                  <w:marLeft w:val="0"/>
                                  <w:marRight w:val="0"/>
                                  <w:marTop w:val="0"/>
                                  <w:marBottom w:val="0"/>
                                  <w:divBdr>
                                    <w:top w:val="none" w:sz="0" w:space="0" w:color="auto"/>
                                    <w:left w:val="none" w:sz="0" w:space="0" w:color="auto"/>
                                    <w:bottom w:val="none" w:sz="0" w:space="0" w:color="auto"/>
                                    <w:right w:val="none" w:sz="0" w:space="0" w:color="auto"/>
                                  </w:divBdr>
                                </w:div>
                                <w:div w:id="1942488150">
                                  <w:marLeft w:val="0"/>
                                  <w:marRight w:val="0"/>
                                  <w:marTop w:val="0"/>
                                  <w:marBottom w:val="0"/>
                                  <w:divBdr>
                                    <w:top w:val="none" w:sz="0" w:space="0" w:color="auto"/>
                                    <w:left w:val="none" w:sz="0" w:space="0" w:color="auto"/>
                                    <w:bottom w:val="none" w:sz="0" w:space="0" w:color="auto"/>
                                    <w:right w:val="none" w:sz="0" w:space="0" w:color="auto"/>
                                  </w:divBdr>
                                </w:div>
                                <w:div w:id="1356421264">
                                  <w:marLeft w:val="0"/>
                                  <w:marRight w:val="0"/>
                                  <w:marTop w:val="0"/>
                                  <w:marBottom w:val="0"/>
                                  <w:divBdr>
                                    <w:top w:val="none" w:sz="0" w:space="0" w:color="auto"/>
                                    <w:left w:val="none" w:sz="0" w:space="0" w:color="auto"/>
                                    <w:bottom w:val="none" w:sz="0" w:space="0" w:color="auto"/>
                                    <w:right w:val="none" w:sz="0" w:space="0" w:color="auto"/>
                                  </w:divBdr>
                                </w:div>
                                <w:div w:id="502404080">
                                  <w:marLeft w:val="0"/>
                                  <w:marRight w:val="0"/>
                                  <w:marTop w:val="0"/>
                                  <w:marBottom w:val="0"/>
                                  <w:divBdr>
                                    <w:top w:val="none" w:sz="0" w:space="0" w:color="auto"/>
                                    <w:left w:val="none" w:sz="0" w:space="0" w:color="auto"/>
                                    <w:bottom w:val="none" w:sz="0" w:space="0" w:color="auto"/>
                                    <w:right w:val="none" w:sz="0" w:space="0" w:color="auto"/>
                                  </w:divBdr>
                                </w:div>
                                <w:div w:id="1879010453">
                                  <w:marLeft w:val="0"/>
                                  <w:marRight w:val="0"/>
                                  <w:marTop w:val="0"/>
                                  <w:marBottom w:val="0"/>
                                  <w:divBdr>
                                    <w:top w:val="none" w:sz="0" w:space="0" w:color="auto"/>
                                    <w:left w:val="none" w:sz="0" w:space="0" w:color="auto"/>
                                    <w:bottom w:val="none" w:sz="0" w:space="0" w:color="auto"/>
                                    <w:right w:val="none" w:sz="0" w:space="0" w:color="auto"/>
                                  </w:divBdr>
                                </w:div>
                                <w:div w:id="1099714854">
                                  <w:marLeft w:val="0"/>
                                  <w:marRight w:val="0"/>
                                  <w:marTop w:val="0"/>
                                  <w:marBottom w:val="0"/>
                                  <w:divBdr>
                                    <w:top w:val="none" w:sz="0" w:space="0" w:color="auto"/>
                                    <w:left w:val="none" w:sz="0" w:space="0" w:color="auto"/>
                                    <w:bottom w:val="none" w:sz="0" w:space="0" w:color="auto"/>
                                    <w:right w:val="none" w:sz="0" w:space="0" w:color="auto"/>
                                  </w:divBdr>
                                </w:div>
                                <w:div w:id="1101605724">
                                  <w:marLeft w:val="0"/>
                                  <w:marRight w:val="0"/>
                                  <w:marTop w:val="0"/>
                                  <w:marBottom w:val="0"/>
                                  <w:divBdr>
                                    <w:top w:val="none" w:sz="0" w:space="0" w:color="auto"/>
                                    <w:left w:val="none" w:sz="0" w:space="0" w:color="auto"/>
                                    <w:bottom w:val="none" w:sz="0" w:space="0" w:color="auto"/>
                                    <w:right w:val="none" w:sz="0" w:space="0" w:color="auto"/>
                                  </w:divBdr>
                                </w:div>
                                <w:div w:id="2053386717">
                                  <w:marLeft w:val="0"/>
                                  <w:marRight w:val="0"/>
                                  <w:marTop w:val="0"/>
                                  <w:marBottom w:val="0"/>
                                  <w:divBdr>
                                    <w:top w:val="none" w:sz="0" w:space="0" w:color="auto"/>
                                    <w:left w:val="none" w:sz="0" w:space="0" w:color="auto"/>
                                    <w:bottom w:val="none" w:sz="0" w:space="0" w:color="auto"/>
                                    <w:right w:val="none" w:sz="0" w:space="0" w:color="auto"/>
                                  </w:divBdr>
                                </w:div>
                                <w:div w:id="213008586">
                                  <w:marLeft w:val="0"/>
                                  <w:marRight w:val="0"/>
                                  <w:marTop w:val="0"/>
                                  <w:marBottom w:val="0"/>
                                  <w:divBdr>
                                    <w:top w:val="none" w:sz="0" w:space="0" w:color="auto"/>
                                    <w:left w:val="none" w:sz="0" w:space="0" w:color="auto"/>
                                    <w:bottom w:val="none" w:sz="0" w:space="0" w:color="auto"/>
                                    <w:right w:val="none" w:sz="0" w:space="0" w:color="auto"/>
                                  </w:divBdr>
                                </w:div>
                                <w:div w:id="469783715">
                                  <w:marLeft w:val="0"/>
                                  <w:marRight w:val="0"/>
                                  <w:marTop w:val="0"/>
                                  <w:marBottom w:val="0"/>
                                  <w:divBdr>
                                    <w:top w:val="none" w:sz="0" w:space="0" w:color="auto"/>
                                    <w:left w:val="none" w:sz="0" w:space="0" w:color="auto"/>
                                    <w:bottom w:val="none" w:sz="0" w:space="0" w:color="auto"/>
                                    <w:right w:val="none" w:sz="0" w:space="0" w:color="auto"/>
                                  </w:divBdr>
                                </w:div>
                                <w:div w:id="370694510">
                                  <w:marLeft w:val="0"/>
                                  <w:marRight w:val="0"/>
                                  <w:marTop w:val="0"/>
                                  <w:marBottom w:val="0"/>
                                  <w:divBdr>
                                    <w:top w:val="none" w:sz="0" w:space="0" w:color="auto"/>
                                    <w:left w:val="none" w:sz="0" w:space="0" w:color="auto"/>
                                    <w:bottom w:val="none" w:sz="0" w:space="0" w:color="auto"/>
                                    <w:right w:val="none" w:sz="0" w:space="0" w:color="auto"/>
                                  </w:divBdr>
                                </w:div>
                                <w:div w:id="1956406670">
                                  <w:marLeft w:val="0"/>
                                  <w:marRight w:val="0"/>
                                  <w:marTop w:val="0"/>
                                  <w:marBottom w:val="0"/>
                                  <w:divBdr>
                                    <w:top w:val="none" w:sz="0" w:space="0" w:color="auto"/>
                                    <w:left w:val="none" w:sz="0" w:space="0" w:color="auto"/>
                                    <w:bottom w:val="none" w:sz="0" w:space="0" w:color="auto"/>
                                    <w:right w:val="none" w:sz="0" w:space="0" w:color="auto"/>
                                  </w:divBdr>
                                </w:div>
                                <w:div w:id="525948085">
                                  <w:marLeft w:val="0"/>
                                  <w:marRight w:val="0"/>
                                  <w:marTop w:val="0"/>
                                  <w:marBottom w:val="0"/>
                                  <w:divBdr>
                                    <w:top w:val="none" w:sz="0" w:space="0" w:color="auto"/>
                                    <w:left w:val="none" w:sz="0" w:space="0" w:color="auto"/>
                                    <w:bottom w:val="none" w:sz="0" w:space="0" w:color="auto"/>
                                    <w:right w:val="none" w:sz="0" w:space="0" w:color="auto"/>
                                  </w:divBdr>
                                </w:div>
                                <w:div w:id="1133865254">
                                  <w:marLeft w:val="0"/>
                                  <w:marRight w:val="0"/>
                                  <w:marTop w:val="0"/>
                                  <w:marBottom w:val="0"/>
                                  <w:divBdr>
                                    <w:top w:val="none" w:sz="0" w:space="0" w:color="auto"/>
                                    <w:left w:val="none" w:sz="0" w:space="0" w:color="auto"/>
                                    <w:bottom w:val="none" w:sz="0" w:space="0" w:color="auto"/>
                                    <w:right w:val="none" w:sz="0" w:space="0" w:color="auto"/>
                                  </w:divBdr>
                                </w:div>
                                <w:div w:id="18361170">
                                  <w:marLeft w:val="0"/>
                                  <w:marRight w:val="0"/>
                                  <w:marTop w:val="0"/>
                                  <w:marBottom w:val="0"/>
                                  <w:divBdr>
                                    <w:top w:val="none" w:sz="0" w:space="0" w:color="auto"/>
                                    <w:left w:val="none" w:sz="0" w:space="0" w:color="auto"/>
                                    <w:bottom w:val="none" w:sz="0" w:space="0" w:color="auto"/>
                                    <w:right w:val="none" w:sz="0" w:space="0" w:color="auto"/>
                                  </w:divBdr>
                                </w:div>
                                <w:div w:id="264273522">
                                  <w:marLeft w:val="0"/>
                                  <w:marRight w:val="0"/>
                                  <w:marTop w:val="0"/>
                                  <w:marBottom w:val="0"/>
                                  <w:divBdr>
                                    <w:top w:val="none" w:sz="0" w:space="0" w:color="auto"/>
                                    <w:left w:val="none" w:sz="0" w:space="0" w:color="auto"/>
                                    <w:bottom w:val="none" w:sz="0" w:space="0" w:color="auto"/>
                                    <w:right w:val="none" w:sz="0" w:space="0" w:color="auto"/>
                                  </w:divBdr>
                                </w:div>
                                <w:div w:id="438111273">
                                  <w:marLeft w:val="0"/>
                                  <w:marRight w:val="0"/>
                                  <w:marTop w:val="0"/>
                                  <w:marBottom w:val="0"/>
                                  <w:divBdr>
                                    <w:top w:val="none" w:sz="0" w:space="0" w:color="auto"/>
                                    <w:left w:val="none" w:sz="0" w:space="0" w:color="auto"/>
                                    <w:bottom w:val="none" w:sz="0" w:space="0" w:color="auto"/>
                                    <w:right w:val="none" w:sz="0" w:space="0" w:color="auto"/>
                                  </w:divBdr>
                                </w:div>
                                <w:div w:id="473374170">
                                  <w:marLeft w:val="0"/>
                                  <w:marRight w:val="0"/>
                                  <w:marTop w:val="0"/>
                                  <w:marBottom w:val="0"/>
                                  <w:divBdr>
                                    <w:top w:val="none" w:sz="0" w:space="0" w:color="auto"/>
                                    <w:left w:val="none" w:sz="0" w:space="0" w:color="auto"/>
                                    <w:bottom w:val="none" w:sz="0" w:space="0" w:color="auto"/>
                                    <w:right w:val="none" w:sz="0" w:space="0" w:color="auto"/>
                                  </w:divBdr>
                                </w:div>
                                <w:div w:id="864560493">
                                  <w:marLeft w:val="0"/>
                                  <w:marRight w:val="0"/>
                                  <w:marTop w:val="0"/>
                                  <w:marBottom w:val="0"/>
                                  <w:divBdr>
                                    <w:top w:val="none" w:sz="0" w:space="0" w:color="auto"/>
                                    <w:left w:val="none" w:sz="0" w:space="0" w:color="auto"/>
                                    <w:bottom w:val="none" w:sz="0" w:space="0" w:color="auto"/>
                                    <w:right w:val="none" w:sz="0" w:space="0" w:color="auto"/>
                                  </w:divBdr>
                                </w:div>
                                <w:div w:id="1410687032">
                                  <w:marLeft w:val="0"/>
                                  <w:marRight w:val="0"/>
                                  <w:marTop w:val="0"/>
                                  <w:marBottom w:val="0"/>
                                  <w:divBdr>
                                    <w:top w:val="none" w:sz="0" w:space="0" w:color="auto"/>
                                    <w:left w:val="none" w:sz="0" w:space="0" w:color="auto"/>
                                    <w:bottom w:val="none" w:sz="0" w:space="0" w:color="auto"/>
                                    <w:right w:val="none" w:sz="0" w:space="0" w:color="auto"/>
                                  </w:divBdr>
                                </w:div>
                                <w:div w:id="1684436550">
                                  <w:marLeft w:val="0"/>
                                  <w:marRight w:val="0"/>
                                  <w:marTop w:val="0"/>
                                  <w:marBottom w:val="0"/>
                                  <w:divBdr>
                                    <w:top w:val="none" w:sz="0" w:space="0" w:color="auto"/>
                                    <w:left w:val="none" w:sz="0" w:space="0" w:color="auto"/>
                                    <w:bottom w:val="none" w:sz="0" w:space="0" w:color="auto"/>
                                    <w:right w:val="none" w:sz="0" w:space="0" w:color="auto"/>
                                  </w:divBdr>
                                </w:div>
                                <w:div w:id="1949660011">
                                  <w:marLeft w:val="0"/>
                                  <w:marRight w:val="0"/>
                                  <w:marTop w:val="0"/>
                                  <w:marBottom w:val="0"/>
                                  <w:divBdr>
                                    <w:top w:val="none" w:sz="0" w:space="0" w:color="auto"/>
                                    <w:left w:val="none" w:sz="0" w:space="0" w:color="auto"/>
                                    <w:bottom w:val="none" w:sz="0" w:space="0" w:color="auto"/>
                                    <w:right w:val="none" w:sz="0" w:space="0" w:color="auto"/>
                                  </w:divBdr>
                                </w:div>
                                <w:div w:id="1792283551">
                                  <w:marLeft w:val="0"/>
                                  <w:marRight w:val="0"/>
                                  <w:marTop w:val="0"/>
                                  <w:marBottom w:val="0"/>
                                  <w:divBdr>
                                    <w:top w:val="none" w:sz="0" w:space="0" w:color="auto"/>
                                    <w:left w:val="none" w:sz="0" w:space="0" w:color="auto"/>
                                    <w:bottom w:val="none" w:sz="0" w:space="0" w:color="auto"/>
                                    <w:right w:val="none" w:sz="0" w:space="0" w:color="auto"/>
                                  </w:divBdr>
                                </w:div>
                                <w:div w:id="994066739">
                                  <w:marLeft w:val="0"/>
                                  <w:marRight w:val="0"/>
                                  <w:marTop w:val="0"/>
                                  <w:marBottom w:val="0"/>
                                  <w:divBdr>
                                    <w:top w:val="none" w:sz="0" w:space="0" w:color="auto"/>
                                    <w:left w:val="none" w:sz="0" w:space="0" w:color="auto"/>
                                    <w:bottom w:val="none" w:sz="0" w:space="0" w:color="auto"/>
                                    <w:right w:val="none" w:sz="0" w:space="0" w:color="auto"/>
                                  </w:divBdr>
                                </w:div>
                                <w:div w:id="1840077333">
                                  <w:marLeft w:val="0"/>
                                  <w:marRight w:val="0"/>
                                  <w:marTop w:val="0"/>
                                  <w:marBottom w:val="0"/>
                                  <w:divBdr>
                                    <w:top w:val="none" w:sz="0" w:space="0" w:color="auto"/>
                                    <w:left w:val="none" w:sz="0" w:space="0" w:color="auto"/>
                                    <w:bottom w:val="none" w:sz="0" w:space="0" w:color="auto"/>
                                    <w:right w:val="none" w:sz="0" w:space="0" w:color="auto"/>
                                  </w:divBdr>
                                </w:div>
                                <w:div w:id="168180210">
                                  <w:marLeft w:val="0"/>
                                  <w:marRight w:val="0"/>
                                  <w:marTop w:val="0"/>
                                  <w:marBottom w:val="0"/>
                                  <w:divBdr>
                                    <w:top w:val="none" w:sz="0" w:space="0" w:color="auto"/>
                                    <w:left w:val="none" w:sz="0" w:space="0" w:color="auto"/>
                                    <w:bottom w:val="none" w:sz="0" w:space="0" w:color="auto"/>
                                    <w:right w:val="none" w:sz="0" w:space="0" w:color="auto"/>
                                  </w:divBdr>
                                </w:div>
                                <w:div w:id="362557426">
                                  <w:marLeft w:val="0"/>
                                  <w:marRight w:val="0"/>
                                  <w:marTop w:val="0"/>
                                  <w:marBottom w:val="0"/>
                                  <w:divBdr>
                                    <w:top w:val="none" w:sz="0" w:space="0" w:color="auto"/>
                                    <w:left w:val="none" w:sz="0" w:space="0" w:color="auto"/>
                                    <w:bottom w:val="none" w:sz="0" w:space="0" w:color="auto"/>
                                    <w:right w:val="none" w:sz="0" w:space="0" w:color="auto"/>
                                  </w:divBdr>
                                </w:div>
                                <w:div w:id="1817992832">
                                  <w:marLeft w:val="0"/>
                                  <w:marRight w:val="0"/>
                                  <w:marTop w:val="0"/>
                                  <w:marBottom w:val="0"/>
                                  <w:divBdr>
                                    <w:top w:val="none" w:sz="0" w:space="0" w:color="auto"/>
                                    <w:left w:val="none" w:sz="0" w:space="0" w:color="auto"/>
                                    <w:bottom w:val="none" w:sz="0" w:space="0" w:color="auto"/>
                                    <w:right w:val="none" w:sz="0" w:space="0" w:color="auto"/>
                                  </w:divBdr>
                                </w:div>
                                <w:div w:id="1952202701">
                                  <w:marLeft w:val="0"/>
                                  <w:marRight w:val="0"/>
                                  <w:marTop w:val="0"/>
                                  <w:marBottom w:val="0"/>
                                  <w:divBdr>
                                    <w:top w:val="none" w:sz="0" w:space="0" w:color="auto"/>
                                    <w:left w:val="none" w:sz="0" w:space="0" w:color="auto"/>
                                    <w:bottom w:val="none" w:sz="0" w:space="0" w:color="auto"/>
                                    <w:right w:val="none" w:sz="0" w:space="0" w:color="auto"/>
                                  </w:divBdr>
                                </w:div>
                                <w:div w:id="1187140982">
                                  <w:marLeft w:val="0"/>
                                  <w:marRight w:val="0"/>
                                  <w:marTop w:val="0"/>
                                  <w:marBottom w:val="0"/>
                                  <w:divBdr>
                                    <w:top w:val="none" w:sz="0" w:space="0" w:color="auto"/>
                                    <w:left w:val="none" w:sz="0" w:space="0" w:color="auto"/>
                                    <w:bottom w:val="none" w:sz="0" w:space="0" w:color="auto"/>
                                    <w:right w:val="none" w:sz="0" w:space="0" w:color="auto"/>
                                  </w:divBdr>
                                </w:div>
                                <w:div w:id="893662332">
                                  <w:marLeft w:val="0"/>
                                  <w:marRight w:val="0"/>
                                  <w:marTop w:val="0"/>
                                  <w:marBottom w:val="0"/>
                                  <w:divBdr>
                                    <w:top w:val="none" w:sz="0" w:space="0" w:color="auto"/>
                                    <w:left w:val="none" w:sz="0" w:space="0" w:color="auto"/>
                                    <w:bottom w:val="none" w:sz="0" w:space="0" w:color="auto"/>
                                    <w:right w:val="none" w:sz="0" w:space="0" w:color="auto"/>
                                  </w:divBdr>
                                </w:div>
                                <w:div w:id="281691414">
                                  <w:marLeft w:val="0"/>
                                  <w:marRight w:val="0"/>
                                  <w:marTop w:val="0"/>
                                  <w:marBottom w:val="0"/>
                                  <w:divBdr>
                                    <w:top w:val="none" w:sz="0" w:space="0" w:color="auto"/>
                                    <w:left w:val="none" w:sz="0" w:space="0" w:color="auto"/>
                                    <w:bottom w:val="none" w:sz="0" w:space="0" w:color="auto"/>
                                    <w:right w:val="none" w:sz="0" w:space="0" w:color="auto"/>
                                  </w:divBdr>
                                </w:div>
                                <w:div w:id="1757632719">
                                  <w:marLeft w:val="0"/>
                                  <w:marRight w:val="0"/>
                                  <w:marTop w:val="0"/>
                                  <w:marBottom w:val="0"/>
                                  <w:divBdr>
                                    <w:top w:val="none" w:sz="0" w:space="0" w:color="auto"/>
                                    <w:left w:val="none" w:sz="0" w:space="0" w:color="auto"/>
                                    <w:bottom w:val="none" w:sz="0" w:space="0" w:color="auto"/>
                                    <w:right w:val="none" w:sz="0" w:space="0" w:color="auto"/>
                                  </w:divBdr>
                                </w:div>
                                <w:div w:id="223953071">
                                  <w:marLeft w:val="0"/>
                                  <w:marRight w:val="0"/>
                                  <w:marTop w:val="0"/>
                                  <w:marBottom w:val="0"/>
                                  <w:divBdr>
                                    <w:top w:val="none" w:sz="0" w:space="0" w:color="auto"/>
                                    <w:left w:val="none" w:sz="0" w:space="0" w:color="auto"/>
                                    <w:bottom w:val="none" w:sz="0" w:space="0" w:color="auto"/>
                                    <w:right w:val="none" w:sz="0" w:space="0" w:color="auto"/>
                                  </w:divBdr>
                                </w:div>
                                <w:div w:id="579288994">
                                  <w:marLeft w:val="0"/>
                                  <w:marRight w:val="0"/>
                                  <w:marTop w:val="0"/>
                                  <w:marBottom w:val="0"/>
                                  <w:divBdr>
                                    <w:top w:val="none" w:sz="0" w:space="0" w:color="auto"/>
                                    <w:left w:val="none" w:sz="0" w:space="0" w:color="auto"/>
                                    <w:bottom w:val="none" w:sz="0" w:space="0" w:color="auto"/>
                                    <w:right w:val="none" w:sz="0" w:space="0" w:color="auto"/>
                                  </w:divBdr>
                                </w:div>
                                <w:div w:id="1378891846">
                                  <w:marLeft w:val="0"/>
                                  <w:marRight w:val="0"/>
                                  <w:marTop w:val="0"/>
                                  <w:marBottom w:val="0"/>
                                  <w:divBdr>
                                    <w:top w:val="none" w:sz="0" w:space="0" w:color="auto"/>
                                    <w:left w:val="none" w:sz="0" w:space="0" w:color="auto"/>
                                    <w:bottom w:val="none" w:sz="0" w:space="0" w:color="auto"/>
                                    <w:right w:val="none" w:sz="0" w:space="0" w:color="auto"/>
                                  </w:divBdr>
                                </w:div>
                                <w:div w:id="1875995515">
                                  <w:marLeft w:val="0"/>
                                  <w:marRight w:val="0"/>
                                  <w:marTop w:val="0"/>
                                  <w:marBottom w:val="0"/>
                                  <w:divBdr>
                                    <w:top w:val="none" w:sz="0" w:space="0" w:color="auto"/>
                                    <w:left w:val="none" w:sz="0" w:space="0" w:color="auto"/>
                                    <w:bottom w:val="none" w:sz="0" w:space="0" w:color="auto"/>
                                    <w:right w:val="none" w:sz="0" w:space="0" w:color="auto"/>
                                  </w:divBdr>
                                </w:div>
                                <w:div w:id="140461439">
                                  <w:marLeft w:val="0"/>
                                  <w:marRight w:val="0"/>
                                  <w:marTop w:val="0"/>
                                  <w:marBottom w:val="0"/>
                                  <w:divBdr>
                                    <w:top w:val="none" w:sz="0" w:space="0" w:color="auto"/>
                                    <w:left w:val="none" w:sz="0" w:space="0" w:color="auto"/>
                                    <w:bottom w:val="none" w:sz="0" w:space="0" w:color="auto"/>
                                    <w:right w:val="none" w:sz="0" w:space="0" w:color="auto"/>
                                  </w:divBdr>
                                </w:div>
                                <w:div w:id="882058616">
                                  <w:marLeft w:val="0"/>
                                  <w:marRight w:val="0"/>
                                  <w:marTop w:val="0"/>
                                  <w:marBottom w:val="0"/>
                                  <w:divBdr>
                                    <w:top w:val="none" w:sz="0" w:space="0" w:color="auto"/>
                                    <w:left w:val="none" w:sz="0" w:space="0" w:color="auto"/>
                                    <w:bottom w:val="none" w:sz="0" w:space="0" w:color="auto"/>
                                    <w:right w:val="none" w:sz="0" w:space="0" w:color="auto"/>
                                  </w:divBdr>
                                </w:div>
                                <w:div w:id="108211128">
                                  <w:marLeft w:val="0"/>
                                  <w:marRight w:val="0"/>
                                  <w:marTop w:val="0"/>
                                  <w:marBottom w:val="0"/>
                                  <w:divBdr>
                                    <w:top w:val="none" w:sz="0" w:space="0" w:color="auto"/>
                                    <w:left w:val="none" w:sz="0" w:space="0" w:color="auto"/>
                                    <w:bottom w:val="none" w:sz="0" w:space="0" w:color="auto"/>
                                    <w:right w:val="none" w:sz="0" w:space="0" w:color="auto"/>
                                  </w:divBdr>
                                </w:div>
                                <w:div w:id="899249614">
                                  <w:marLeft w:val="0"/>
                                  <w:marRight w:val="0"/>
                                  <w:marTop w:val="0"/>
                                  <w:marBottom w:val="0"/>
                                  <w:divBdr>
                                    <w:top w:val="none" w:sz="0" w:space="0" w:color="auto"/>
                                    <w:left w:val="none" w:sz="0" w:space="0" w:color="auto"/>
                                    <w:bottom w:val="none" w:sz="0" w:space="0" w:color="auto"/>
                                    <w:right w:val="none" w:sz="0" w:space="0" w:color="auto"/>
                                  </w:divBdr>
                                </w:div>
                                <w:div w:id="291711322">
                                  <w:marLeft w:val="0"/>
                                  <w:marRight w:val="0"/>
                                  <w:marTop w:val="0"/>
                                  <w:marBottom w:val="0"/>
                                  <w:divBdr>
                                    <w:top w:val="none" w:sz="0" w:space="0" w:color="auto"/>
                                    <w:left w:val="none" w:sz="0" w:space="0" w:color="auto"/>
                                    <w:bottom w:val="none" w:sz="0" w:space="0" w:color="auto"/>
                                    <w:right w:val="none" w:sz="0" w:space="0" w:color="auto"/>
                                  </w:divBdr>
                                </w:div>
                                <w:div w:id="102962501">
                                  <w:marLeft w:val="0"/>
                                  <w:marRight w:val="0"/>
                                  <w:marTop w:val="0"/>
                                  <w:marBottom w:val="0"/>
                                  <w:divBdr>
                                    <w:top w:val="none" w:sz="0" w:space="0" w:color="auto"/>
                                    <w:left w:val="none" w:sz="0" w:space="0" w:color="auto"/>
                                    <w:bottom w:val="none" w:sz="0" w:space="0" w:color="auto"/>
                                    <w:right w:val="none" w:sz="0" w:space="0" w:color="auto"/>
                                  </w:divBdr>
                                </w:div>
                                <w:div w:id="2041859123">
                                  <w:marLeft w:val="0"/>
                                  <w:marRight w:val="0"/>
                                  <w:marTop w:val="0"/>
                                  <w:marBottom w:val="0"/>
                                  <w:divBdr>
                                    <w:top w:val="none" w:sz="0" w:space="0" w:color="auto"/>
                                    <w:left w:val="none" w:sz="0" w:space="0" w:color="auto"/>
                                    <w:bottom w:val="none" w:sz="0" w:space="0" w:color="auto"/>
                                    <w:right w:val="none" w:sz="0" w:space="0" w:color="auto"/>
                                  </w:divBdr>
                                </w:div>
                                <w:div w:id="1735812991">
                                  <w:marLeft w:val="0"/>
                                  <w:marRight w:val="0"/>
                                  <w:marTop w:val="0"/>
                                  <w:marBottom w:val="0"/>
                                  <w:divBdr>
                                    <w:top w:val="none" w:sz="0" w:space="0" w:color="auto"/>
                                    <w:left w:val="none" w:sz="0" w:space="0" w:color="auto"/>
                                    <w:bottom w:val="none" w:sz="0" w:space="0" w:color="auto"/>
                                    <w:right w:val="none" w:sz="0" w:space="0" w:color="auto"/>
                                  </w:divBdr>
                                </w:div>
                                <w:div w:id="147670722">
                                  <w:marLeft w:val="0"/>
                                  <w:marRight w:val="0"/>
                                  <w:marTop w:val="0"/>
                                  <w:marBottom w:val="0"/>
                                  <w:divBdr>
                                    <w:top w:val="none" w:sz="0" w:space="0" w:color="auto"/>
                                    <w:left w:val="none" w:sz="0" w:space="0" w:color="auto"/>
                                    <w:bottom w:val="none" w:sz="0" w:space="0" w:color="auto"/>
                                    <w:right w:val="none" w:sz="0" w:space="0" w:color="auto"/>
                                  </w:divBdr>
                                </w:div>
                                <w:div w:id="465010057">
                                  <w:marLeft w:val="0"/>
                                  <w:marRight w:val="0"/>
                                  <w:marTop w:val="0"/>
                                  <w:marBottom w:val="0"/>
                                  <w:divBdr>
                                    <w:top w:val="none" w:sz="0" w:space="0" w:color="auto"/>
                                    <w:left w:val="none" w:sz="0" w:space="0" w:color="auto"/>
                                    <w:bottom w:val="none" w:sz="0" w:space="0" w:color="auto"/>
                                    <w:right w:val="none" w:sz="0" w:space="0" w:color="auto"/>
                                  </w:divBdr>
                                </w:div>
                                <w:div w:id="526678231">
                                  <w:marLeft w:val="0"/>
                                  <w:marRight w:val="0"/>
                                  <w:marTop w:val="0"/>
                                  <w:marBottom w:val="0"/>
                                  <w:divBdr>
                                    <w:top w:val="none" w:sz="0" w:space="0" w:color="auto"/>
                                    <w:left w:val="none" w:sz="0" w:space="0" w:color="auto"/>
                                    <w:bottom w:val="none" w:sz="0" w:space="0" w:color="auto"/>
                                    <w:right w:val="none" w:sz="0" w:space="0" w:color="auto"/>
                                  </w:divBdr>
                                </w:div>
                                <w:div w:id="1962570652">
                                  <w:marLeft w:val="1350"/>
                                  <w:marRight w:val="0"/>
                                  <w:marTop w:val="0"/>
                                  <w:marBottom w:val="0"/>
                                  <w:divBdr>
                                    <w:top w:val="none" w:sz="0" w:space="0" w:color="auto"/>
                                    <w:left w:val="none" w:sz="0" w:space="0" w:color="auto"/>
                                    <w:bottom w:val="none" w:sz="0" w:space="0" w:color="auto"/>
                                    <w:right w:val="none" w:sz="0" w:space="0" w:color="auto"/>
                                  </w:divBdr>
                                </w:div>
                                <w:div w:id="1156721709">
                                  <w:marLeft w:val="0"/>
                                  <w:marRight w:val="0"/>
                                  <w:marTop w:val="0"/>
                                  <w:marBottom w:val="0"/>
                                  <w:divBdr>
                                    <w:top w:val="none" w:sz="0" w:space="0" w:color="auto"/>
                                    <w:left w:val="none" w:sz="0" w:space="0" w:color="auto"/>
                                    <w:bottom w:val="none" w:sz="0" w:space="0" w:color="auto"/>
                                    <w:right w:val="none" w:sz="0" w:space="0" w:color="auto"/>
                                  </w:divBdr>
                                </w:div>
                                <w:div w:id="1038622514">
                                  <w:marLeft w:val="0"/>
                                  <w:marRight w:val="0"/>
                                  <w:marTop w:val="0"/>
                                  <w:marBottom w:val="0"/>
                                  <w:divBdr>
                                    <w:top w:val="none" w:sz="0" w:space="0" w:color="auto"/>
                                    <w:left w:val="none" w:sz="0" w:space="0" w:color="auto"/>
                                    <w:bottom w:val="none" w:sz="0" w:space="0" w:color="auto"/>
                                    <w:right w:val="none" w:sz="0" w:space="0" w:color="auto"/>
                                  </w:divBdr>
                                </w:div>
                                <w:div w:id="1447383517">
                                  <w:marLeft w:val="0"/>
                                  <w:marRight w:val="0"/>
                                  <w:marTop w:val="0"/>
                                  <w:marBottom w:val="0"/>
                                  <w:divBdr>
                                    <w:top w:val="none" w:sz="0" w:space="0" w:color="auto"/>
                                    <w:left w:val="none" w:sz="0" w:space="0" w:color="auto"/>
                                    <w:bottom w:val="none" w:sz="0" w:space="0" w:color="auto"/>
                                    <w:right w:val="none" w:sz="0" w:space="0" w:color="auto"/>
                                  </w:divBdr>
                                </w:div>
                                <w:div w:id="600992522">
                                  <w:marLeft w:val="0"/>
                                  <w:marRight w:val="0"/>
                                  <w:marTop w:val="0"/>
                                  <w:marBottom w:val="0"/>
                                  <w:divBdr>
                                    <w:top w:val="none" w:sz="0" w:space="0" w:color="auto"/>
                                    <w:left w:val="none" w:sz="0" w:space="0" w:color="auto"/>
                                    <w:bottom w:val="none" w:sz="0" w:space="0" w:color="auto"/>
                                    <w:right w:val="none" w:sz="0" w:space="0" w:color="auto"/>
                                  </w:divBdr>
                                </w:div>
                                <w:div w:id="92017982">
                                  <w:marLeft w:val="0"/>
                                  <w:marRight w:val="0"/>
                                  <w:marTop w:val="0"/>
                                  <w:marBottom w:val="0"/>
                                  <w:divBdr>
                                    <w:top w:val="none" w:sz="0" w:space="0" w:color="auto"/>
                                    <w:left w:val="none" w:sz="0" w:space="0" w:color="auto"/>
                                    <w:bottom w:val="none" w:sz="0" w:space="0" w:color="auto"/>
                                    <w:right w:val="none" w:sz="0" w:space="0" w:color="auto"/>
                                  </w:divBdr>
                                </w:div>
                                <w:div w:id="13578278">
                                  <w:marLeft w:val="0"/>
                                  <w:marRight w:val="0"/>
                                  <w:marTop w:val="0"/>
                                  <w:marBottom w:val="0"/>
                                  <w:divBdr>
                                    <w:top w:val="none" w:sz="0" w:space="0" w:color="auto"/>
                                    <w:left w:val="none" w:sz="0" w:space="0" w:color="auto"/>
                                    <w:bottom w:val="none" w:sz="0" w:space="0" w:color="auto"/>
                                    <w:right w:val="none" w:sz="0" w:space="0" w:color="auto"/>
                                  </w:divBdr>
                                </w:div>
                                <w:div w:id="758212930">
                                  <w:marLeft w:val="0"/>
                                  <w:marRight w:val="0"/>
                                  <w:marTop w:val="0"/>
                                  <w:marBottom w:val="0"/>
                                  <w:divBdr>
                                    <w:top w:val="none" w:sz="0" w:space="0" w:color="auto"/>
                                    <w:left w:val="none" w:sz="0" w:space="0" w:color="auto"/>
                                    <w:bottom w:val="none" w:sz="0" w:space="0" w:color="auto"/>
                                    <w:right w:val="none" w:sz="0" w:space="0" w:color="auto"/>
                                  </w:divBdr>
                                </w:div>
                                <w:div w:id="894659834">
                                  <w:marLeft w:val="0"/>
                                  <w:marRight w:val="0"/>
                                  <w:marTop w:val="0"/>
                                  <w:marBottom w:val="0"/>
                                  <w:divBdr>
                                    <w:top w:val="none" w:sz="0" w:space="0" w:color="auto"/>
                                    <w:left w:val="none" w:sz="0" w:space="0" w:color="auto"/>
                                    <w:bottom w:val="none" w:sz="0" w:space="0" w:color="auto"/>
                                    <w:right w:val="none" w:sz="0" w:space="0" w:color="auto"/>
                                  </w:divBdr>
                                </w:div>
                                <w:div w:id="1382635561">
                                  <w:marLeft w:val="0"/>
                                  <w:marRight w:val="0"/>
                                  <w:marTop w:val="0"/>
                                  <w:marBottom w:val="0"/>
                                  <w:divBdr>
                                    <w:top w:val="none" w:sz="0" w:space="0" w:color="auto"/>
                                    <w:left w:val="none" w:sz="0" w:space="0" w:color="auto"/>
                                    <w:bottom w:val="none" w:sz="0" w:space="0" w:color="auto"/>
                                    <w:right w:val="none" w:sz="0" w:space="0" w:color="auto"/>
                                  </w:divBdr>
                                </w:div>
                                <w:div w:id="799348782">
                                  <w:marLeft w:val="0"/>
                                  <w:marRight w:val="0"/>
                                  <w:marTop w:val="0"/>
                                  <w:marBottom w:val="0"/>
                                  <w:divBdr>
                                    <w:top w:val="none" w:sz="0" w:space="0" w:color="auto"/>
                                    <w:left w:val="none" w:sz="0" w:space="0" w:color="auto"/>
                                    <w:bottom w:val="none" w:sz="0" w:space="0" w:color="auto"/>
                                    <w:right w:val="none" w:sz="0" w:space="0" w:color="auto"/>
                                  </w:divBdr>
                                </w:div>
                                <w:div w:id="652297965">
                                  <w:marLeft w:val="0"/>
                                  <w:marRight w:val="0"/>
                                  <w:marTop w:val="0"/>
                                  <w:marBottom w:val="0"/>
                                  <w:divBdr>
                                    <w:top w:val="none" w:sz="0" w:space="0" w:color="auto"/>
                                    <w:left w:val="none" w:sz="0" w:space="0" w:color="auto"/>
                                    <w:bottom w:val="none" w:sz="0" w:space="0" w:color="auto"/>
                                    <w:right w:val="none" w:sz="0" w:space="0" w:color="auto"/>
                                  </w:divBdr>
                                </w:div>
                                <w:div w:id="75054810">
                                  <w:marLeft w:val="0"/>
                                  <w:marRight w:val="0"/>
                                  <w:marTop w:val="0"/>
                                  <w:marBottom w:val="0"/>
                                  <w:divBdr>
                                    <w:top w:val="none" w:sz="0" w:space="0" w:color="auto"/>
                                    <w:left w:val="none" w:sz="0" w:space="0" w:color="auto"/>
                                    <w:bottom w:val="none" w:sz="0" w:space="0" w:color="auto"/>
                                    <w:right w:val="none" w:sz="0" w:space="0" w:color="auto"/>
                                  </w:divBdr>
                                </w:div>
                                <w:div w:id="1472597693">
                                  <w:marLeft w:val="0"/>
                                  <w:marRight w:val="0"/>
                                  <w:marTop w:val="0"/>
                                  <w:marBottom w:val="0"/>
                                  <w:divBdr>
                                    <w:top w:val="none" w:sz="0" w:space="0" w:color="auto"/>
                                    <w:left w:val="none" w:sz="0" w:space="0" w:color="auto"/>
                                    <w:bottom w:val="none" w:sz="0" w:space="0" w:color="auto"/>
                                    <w:right w:val="none" w:sz="0" w:space="0" w:color="auto"/>
                                  </w:divBdr>
                                </w:div>
                                <w:div w:id="2088722045">
                                  <w:marLeft w:val="0"/>
                                  <w:marRight w:val="0"/>
                                  <w:marTop w:val="0"/>
                                  <w:marBottom w:val="0"/>
                                  <w:divBdr>
                                    <w:top w:val="none" w:sz="0" w:space="0" w:color="auto"/>
                                    <w:left w:val="none" w:sz="0" w:space="0" w:color="auto"/>
                                    <w:bottom w:val="none" w:sz="0" w:space="0" w:color="auto"/>
                                    <w:right w:val="none" w:sz="0" w:space="0" w:color="auto"/>
                                  </w:divBdr>
                                </w:div>
                                <w:div w:id="1942029549">
                                  <w:marLeft w:val="0"/>
                                  <w:marRight w:val="0"/>
                                  <w:marTop w:val="0"/>
                                  <w:marBottom w:val="0"/>
                                  <w:divBdr>
                                    <w:top w:val="none" w:sz="0" w:space="0" w:color="auto"/>
                                    <w:left w:val="none" w:sz="0" w:space="0" w:color="auto"/>
                                    <w:bottom w:val="none" w:sz="0" w:space="0" w:color="auto"/>
                                    <w:right w:val="none" w:sz="0" w:space="0" w:color="auto"/>
                                  </w:divBdr>
                                </w:div>
                                <w:div w:id="2077821609">
                                  <w:marLeft w:val="0"/>
                                  <w:marRight w:val="0"/>
                                  <w:marTop w:val="0"/>
                                  <w:marBottom w:val="0"/>
                                  <w:divBdr>
                                    <w:top w:val="none" w:sz="0" w:space="0" w:color="auto"/>
                                    <w:left w:val="none" w:sz="0" w:space="0" w:color="auto"/>
                                    <w:bottom w:val="none" w:sz="0" w:space="0" w:color="auto"/>
                                    <w:right w:val="none" w:sz="0" w:space="0" w:color="auto"/>
                                  </w:divBdr>
                                </w:div>
                                <w:div w:id="266548070">
                                  <w:marLeft w:val="0"/>
                                  <w:marRight w:val="0"/>
                                  <w:marTop w:val="0"/>
                                  <w:marBottom w:val="0"/>
                                  <w:divBdr>
                                    <w:top w:val="none" w:sz="0" w:space="0" w:color="auto"/>
                                    <w:left w:val="none" w:sz="0" w:space="0" w:color="auto"/>
                                    <w:bottom w:val="none" w:sz="0" w:space="0" w:color="auto"/>
                                    <w:right w:val="none" w:sz="0" w:space="0" w:color="auto"/>
                                  </w:divBdr>
                                </w:div>
                                <w:div w:id="1765220438">
                                  <w:marLeft w:val="0"/>
                                  <w:marRight w:val="0"/>
                                  <w:marTop w:val="0"/>
                                  <w:marBottom w:val="0"/>
                                  <w:divBdr>
                                    <w:top w:val="none" w:sz="0" w:space="0" w:color="auto"/>
                                    <w:left w:val="none" w:sz="0" w:space="0" w:color="auto"/>
                                    <w:bottom w:val="none" w:sz="0" w:space="0" w:color="auto"/>
                                    <w:right w:val="none" w:sz="0" w:space="0" w:color="auto"/>
                                  </w:divBdr>
                                </w:div>
                                <w:div w:id="637688374">
                                  <w:marLeft w:val="0"/>
                                  <w:marRight w:val="0"/>
                                  <w:marTop w:val="0"/>
                                  <w:marBottom w:val="0"/>
                                  <w:divBdr>
                                    <w:top w:val="none" w:sz="0" w:space="0" w:color="auto"/>
                                    <w:left w:val="none" w:sz="0" w:space="0" w:color="auto"/>
                                    <w:bottom w:val="none" w:sz="0" w:space="0" w:color="auto"/>
                                    <w:right w:val="none" w:sz="0" w:space="0" w:color="auto"/>
                                  </w:divBdr>
                                </w:div>
                                <w:div w:id="2096199164">
                                  <w:marLeft w:val="0"/>
                                  <w:marRight w:val="0"/>
                                  <w:marTop w:val="0"/>
                                  <w:marBottom w:val="0"/>
                                  <w:divBdr>
                                    <w:top w:val="none" w:sz="0" w:space="0" w:color="auto"/>
                                    <w:left w:val="none" w:sz="0" w:space="0" w:color="auto"/>
                                    <w:bottom w:val="none" w:sz="0" w:space="0" w:color="auto"/>
                                    <w:right w:val="none" w:sz="0" w:space="0" w:color="auto"/>
                                  </w:divBdr>
                                </w:div>
                                <w:div w:id="1800873781">
                                  <w:marLeft w:val="0"/>
                                  <w:marRight w:val="0"/>
                                  <w:marTop w:val="0"/>
                                  <w:marBottom w:val="0"/>
                                  <w:divBdr>
                                    <w:top w:val="none" w:sz="0" w:space="0" w:color="auto"/>
                                    <w:left w:val="none" w:sz="0" w:space="0" w:color="auto"/>
                                    <w:bottom w:val="none" w:sz="0" w:space="0" w:color="auto"/>
                                    <w:right w:val="none" w:sz="0" w:space="0" w:color="auto"/>
                                  </w:divBdr>
                                </w:div>
                                <w:div w:id="716658875">
                                  <w:marLeft w:val="0"/>
                                  <w:marRight w:val="0"/>
                                  <w:marTop w:val="0"/>
                                  <w:marBottom w:val="0"/>
                                  <w:divBdr>
                                    <w:top w:val="none" w:sz="0" w:space="0" w:color="auto"/>
                                    <w:left w:val="none" w:sz="0" w:space="0" w:color="auto"/>
                                    <w:bottom w:val="none" w:sz="0" w:space="0" w:color="auto"/>
                                    <w:right w:val="none" w:sz="0" w:space="0" w:color="auto"/>
                                  </w:divBdr>
                                </w:div>
                                <w:div w:id="298150152">
                                  <w:marLeft w:val="0"/>
                                  <w:marRight w:val="0"/>
                                  <w:marTop w:val="0"/>
                                  <w:marBottom w:val="0"/>
                                  <w:divBdr>
                                    <w:top w:val="none" w:sz="0" w:space="0" w:color="auto"/>
                                    <w:left w:val="none" w:sz="0" w:space="0" w:color="auto"/>
                                    <w:bottom w:val="none" w:sz="0" w:space="0" w:color="auto"/>
                                    <w:right w:val="none" w:sz="0" w:space="0" w:color="auto"/>
                                  </w:divBdr>
                                </w:div>
                                <w:div w:id="1956138585">
                                  <w:marLeft w:val="0"/>
                                  <w:marRight w:val="0"/>
                                  <w:marTop w:val="0"/>
                                  <w:marBottom w:val="0"/>
                                  <w:divBdr>
                                    <w:top w:val="none" w:sz="0" w:space="0" w:color="auto"/>
                                    <w:left w:val="none" w:sz="0" w:space="0" w:color="auto"/>
                                    <w:bottom w:val="none" w:sz="0" w:space="0" w:color="auto"/>
                                    <w:right w:val="none" w:sz="0" w:space="0" w:color="auto"/>
                                  </w:divBdr>
                                </w:div>
                                <w:div w:id="990332346">
                                  <w:marLeft w:val="0"/>
                                  <w:marRight w:val="0"/>
                                  <w:marTop w:val="0"/>
                                  <w:marBottom w:val="0"/>
                                  <w:divBdr>
                                    <w:top w:val="none" w:sz="0" w:space="0" w:color="auto"/>
                                    <w:left w:val="none" w:sz="0" w:space="0" w:color="auto"/>
                                    <w:bottom w:val="none" w:sz="0" w:space="0" w:color="auto"/>
                                    <w:right w:val="none" w:sz="0" w:space="0" w:color="auto"/>
                                  </w:divBdr>
                                </w:div>
                                <w:div w:id="76250694">
                                  <w:marLeft w:val="0"/>
                                  <w:marRight w:val="0"/>
                                  <w:marTop w:val="0"/>
                                  <w:marBottom w:val="0"/>
                                  <w:divBdr>
                                    <w:top w:val="none" w:sz="0" w:space="0" w:color="auto"/>
                                    <w:left w:val="none" w:sz="0" w:space="0" w:color="auto"/>
                                    <w:bottom w:val="none" w:sz="0" w:space="0" w:color="auto"/>
                                    <w:right w:val="none" w:sz="0" w:space="0" w:color="auto"/>
                                  </w:divBdr>
                                </w:div>
                                <w:div w:id="2012295244">
                                  <w:marLeft w:val="0"/>
                                  <w:marRight w:val="0"/>
                                  <w:marTop w:val="0"/>
                                  <w:marBottom w:val="0"/>
                                  <w:divBdr>
                                    <w:top w:val="none" w:sz="0" w:space="0" w:color="auto"/>
                                    <w:left w:val="none" w:sz="0" w:space="0" w:color="auto"/>
                                    <w:bottom w:val="none" w:sz="0" w:space="0" w:color="auto"/>
                                    <w:right w:val="none" w:sz="0" w:space="0" w:color="auto"/>
                                  </w:divBdr>
                                </w:div>
                                <w:div w:id="2078476330">
                                  <w:marLeft w:val="0"/>
                                  <w:marRight w:val="0"/>
                                  <w:marTop w:val="0"/>
                                  <w:marBottom w:val="0"/>
                                  <w:divBdr>
                                    <w:top w:val="none" w:sz="0" w:space="0" w:color="auto"/>
                                    <w:left w:val="none" w:sz="0" w:space="0" w:color="auto"/>
                                    <w:bottom w:val="none" w:sz="0" w:space="0" w:color="auto"/>
                                    <w:right w:val="none" w:sz="0" w:space="0" w:color="auto"/>
                                  </w:divBdr>
                                </w:div>
                                <w:div w:id="862743677">
                                  <w:marLeft w:val="0"/>
                                  <w:marRight w:val="0"/>
                                  <w:marTop w:val="0"/>
                                  <w:marBottom w:val="0"/>
                                  <w:divBdr>
                                    <w:top w:val="none" w:sz="0" w:space="0" w:color="auto"/>
                                    <w:left w:val="none" w:sz="0" w:space="0" w:color="auto"/>
                                    <w:bottom w:val="none" w:sz="0" w:space="0" w:color="auto"/>
                                    <w:right w:val="none" w:sz="0" w:space="0" w:color="auto"/>
                                  </w:divBdr>
                                </w:div>
                                <w:div w:id="576595379">
                                  <w:marLeft w:val="0"/>
                                  <w:marRight w:val="0"/>
                                  <w:marTop w:val="0"/>
                                  <w:marBottom w:val="0"/>
                                  <w:divBdr>
                                    <w:top w:val="none" w:sz="0" w:space="0" w:color="auto"/>
                                    <w:left w:val="none" w:sz="0" w:space="0" w:color="auto"/>
                                    <w:bottom w:val="none" w:sz="0" w:space="0" w:color="auto"/>
                                    <w:right w:val="none" w:sz="0" w:space="0" w:color="auto"/>
                                  </w:divBdr>
                                </w:div>
                                <w:div w:id="1542354228">
                                  <w:marLeft w:val="0"/>
                                  <w:marRight w:val="0"/>
                                  <w:marTop w:val="0"/>
                                  <w:marBottom w:val="0"/>
                                  <w:divBdr>
                                    <w:top w:val="none" w:sz="0" w:space="0" w:color="auto"/>
                                    <w:left w:val="none" w:sz="0" w:space="0" w:color="auto"/>
                                    <w:bottom w:val="none" w:sz="0" w:space="0" w:color="auto"/>
                                    <w:right w:val="none" w:sz="0" w:space="0" w:color="auto"/>
                                  </w:divBdr>
                                </w:div>
                                <w:div w:id="1835952192">
                                  <w:marLeft w:val="0"/>
                                  <w:marRight w:val="0"/>
                                  <w:marTop w:val="0"/>
                                  <w:marBottom w:val="0"/>
                                  <w:divBdr>
                                    <w:top w:val="none" w:sz="0" w:space="0" w:color="auto"/>
                                    <w:left w:val="none" w:sz="0" w:space="0" w:color="auto"/>
                                    <w:bottom w:val="none" w:sz="0" w:space="0" w:color="auto"/>
                                    <w:right w:val="none" w:sz="0" w:space="0" w:color="auto"/>
                                  </w:divBdr>
                                </w:div>
                                <w:div w:id="1942447199">
                                  <w:marLeft w:val="0"/>
                                  <w:marRight w:val="0"/>
                                  <w:marTop w:val="0"/>
                                  <w:marBottom w:val="0"/>
                                  <w:divBdr>
                                    <w:top w:val="none" w:sz="0" w:space="0" w:color="auto"/>
                                    <w:left w:val="none" w:sz="0" w:space="0" w:color="auto"/>
                                    <w:bottom w:val="none" w:sz="0" w:space="0" w:color="auto"/>
                                    <w:right w:val="none" w:sz="0" w:space="0" w:color="auto"/>
                                  </w:divBdr>
                                </w:div>
                                <w:div w:id="643504623">
                                  <w:marLeft w:val="0"/>
                                  <w:marRight w:val="0"/>
                                  <w:marTop w:val="0"/>
                                  <w:marBottom w:val="0"/>
                                  <w:divBdr>
                                    <w:top w:val="none" w:sz="0" w:space="0" w:color="auto"/>
                                    <w:left w:val="none" w:sz="0" w:space="0" w:color="auto"/>
                                    <w:bottom w:val="none" w:sz="0" w:space="0" w:color="auto"/>
                                    <w:right w:val="none" w:sz="0" w:space="0" w:color="auto"/>
                                  </w:divBdr>
                                </w:div>
                                <w:div w:id="1674726752">
                                  <w:marLeft w:val="0"/>
                                  <w:marRight w:val="0"/>
                                  <w:marTop w:val="0"/>
                                  <w:marBottom w:val="0"/>
                                  <w:divBdr>
                                    <w:top w:val="none" w:sz="0" w:space="0" w:color="auto"/>
                                    <w:left w:val="none" w:sz="0" w:space="0" w:color="auto"/>
                                    <w:bottom w:val="none" w:sz="0" w:space="0" w:color="auto"/>
                                    <w:right w:val="none" w:sz="0" w:space="0" w:color="auto"/>
                                  </w:divBdr>
                                </w:div>
                                <w:div w:id="1866552083">
                                  <w:marLeft w:val="0"/>
                                  <w:marRight w:val="0"/>
                                  <w:marTop w:val="0"/>
                                  <w:marBottom w:val="0"/>
                                  <w:divBdr>
                                    <w:top w:val="none" w:sz="0" w:space="0" w:color="auto"/>
                                    <w:left w:val="none" w:sz="0" w:space="0" w:color="auto"/>
                                    <w:bottom w:val="none" w:sz="0" w:space="0" w:color="auto"/>
                                    <w:right w:val="none" w:sz="0" w:space="0" w:color="auto"/>
                                  </w:divBdr>
                                </w:div>
                                <w:div w:id="255670742">
                                  <w:marLeft w:val="0"/>
                                  <w:marRight w:val="0"/>
                                  <w:marTop w:val="0"/>
                                  <w:marBottom w:val="0"/>
                                  <w:divBdr>
                                    <w:top w:val="none" w:sz="0" w:space="0" w:color="auto"/>
                                    <w:left w:val="none" w:sz="0" w:space="0" w:color="auto"/>
                                    <w:bottom w:val="none" w:sz="0" w:space="0" w:color="auto"/>
                                    <w:right w:val="none" w:sz="0" w:space="0" w:color="auto"/>
                                  </w:divBdr>
                                </w:div>
                                <w:div w:id="1659771579">
                                  <w:marLeft w:val="0"/>
                                  <w:marRight w:val="0"/>
                                  <w:marTop w:val="0"/>
                                  <w:marBottom w:val="0"/>
                                  <w:divBdr>
                                    <w:top w:val="none" w:sz="0" w:space="0" w:color="auto"/>
                                    <w:left w:val="none" w:sz="0" w:space="0" w:color="auto"/>
                                    <w:bottom w:val="none" w:sz="0" w:space="0" w:color="auto"/>
                                    <w:right w:val="none" w:sz="0" w:space="0" w:color="auto"/>
                                  </w:divBdr>
                                </w:div>
                                <w:div w:id="275987073">
                                  <w:marLeft w:val="0"/>
                                  <w:marRight w:val="0"/>
                                  <w:marTop w:val="0"/>
                                  <w:marBottom w:val="0"/>
                                  <w:divBdr>
                                    <w:top w:val="none" w:sz="0" w:space="0" w:color="auto"/>
                                    <w:left w:val="none" w:sz="0" w:space="0" w:color="auto"/>
                                    <w:bottom w:val="none" w:sz="0" w:space="0" w:color="auto"/>
                                    <w:right w:val="none" w:sz="0" w:space="0" w:color="auto"/>
                                  </w:divBdr>
                                </w:div>
                                <w:div w:id="2114280772">
                                  <w:marLeft w:val="0"/>
                                  <w:marRight w:val="0"/>
                                  <w:marTop w:val="0"/>
                                  <w:marBottom w:val="0"/>
                                  <w:divBdr>
                                    <w:top w:val="none" w:sz="0" w:space="0" w:color="auto"/>
                                    <w:left w:val="none" w:sz="0" w:space="0" w:color="auto"/>
                                    <w:bottom w:val="none" w:sz="0" w:space="0" w:color="auto"/>
                                    <w:right w:val="none" w:sz="0" w:space="0" w:color="auto"/>
                                  </w:divBdr>
                                </w:div>
                                <w:div w:id="646012545">
                                  <w:marLeft w:val="0"/>
                                  <w:marRight w:val="0"/>
                                  <w:marTop w:val="0"/>
                                  <w:marBottom w:val="0"/>
                                  <w:divBdr>
                                    <w:top w:val="none" w:sz="0" w:space="0" w:color="auto"/>
                                    <w:left w:val="none" w:sz="0" w:space="0" w:color="auto"/>
                                    <w:bottom w:val="none" w:sz="0" w:space="0" w:color="auto"/>
                                    <w:right w:val="none" w:sz="0" w:space="0" w:color="auto"/>
                                  </w:divBdr>
                                </w:div>
                                <w:div w:id="833490641">
                                  <w:marLeft w:val="0"/>
                                  <w:marRight w:val="0"/>
                                  <w:marTop w:val="0"/>
                                  <w:marBottom w:val="0"/>
                                  <w:divBdr>
                                    <w:top w:val="none" w:sz="0" w:space="0" w:color="auto"/>
                                    <w:left w:val="none" w:sz="0" w:space="0" w:color="auto"/>
                                    <w:bottom w:val="none" w:sz="0" w:space="0" w:color="auto"/>
                                    <w:right w:val="none" w:sz="0" w:space="0" w:color="auto"/>
                                  </w:divBdr>
                                </w:div>
                                <w:div w:id="1945309844">
                                  <w:marLeft w:val="0"/>
                                  <w:marRight w:val="0"/>
                                  <w:marTop w:val="0"/>
                                  <w:marBottom w:val="0"/>
                                  <w:divBdr>
                                    <w:top w:val="none" w:sz="0" w:space="0" w:color="auto"/>
                                    <w:left w:val="none" w:sz="0" w:space="0" w:color="auto"/>
                                    <w:bottom w:val="none" w:sz="0" w:space="0" w:color="auto"/>
                                    <w:right w:val="none" w:sz="0" w:space="0" w:color="auto"/>
                                  </w:divBdr>
                                </w:div>
                                <w:div w:id="975141524">
                                  <w:marLeft w:val="0"/>
                                  <w:marRight w:val="0"/>
                                  <w:marTop w:val="0"/>
                                  <w:marBottom w:val="0"/>
                                  <w:divBdr>
                                    <w:top w:val="none" w:sz="0" w:space="0" w:color="auto"/>
                                    <w:left w:val="none" w:sz="0" w:space="0" w:color="auto"/>
                                    <w:bottom w:val="none" w:sz="0" w:space="0" w:color="auto"/>
                                    <w:right w:val="none" w:sz="0" w:space="0" w:color="auto"/>
                                  </w:divBdr>
                                </w:div>
                                <w:div w:id="477965508">
                                  <w:marLeft w:val="0"/>
                                  <w:marRight w:val="0"/>
                                  <w:marTop w:val="0"/>
                                  <w:marBottom w:val="0"/>
                                  <w:divBdr>
                                    <w:top w:val="none" w:sz="0" w:space="0" w:color="auto"/>
                                    <w:left w:val="none" w:sz="0" w:space="0" w:color="auto"/>
                                    <w:bottom w:val="none" w:sz="0" w:space="0" w:color="auto"/>
                                    <w:right w:val="none" w:sz="0" w:space="0" w:color="auto"/>
                                  </w:divBdr>
                                </w:div>
                                <w:div w:id="2134399297">
                                  <w:marLeft w:val="0"/>
                                  <w:marRight w:val="0"/>
                                  <w:marTop w:val="0"/>
                                  <w:marBottom w:val="0"/>
                                  <w:divBdr>
                                    <w:top w:val="none" w:sz="0" w:space="0" w:color="auto"/>
                                    <w:left w:val="none" w:sz="0" w:space="0" w:color="auto"/>
                                    <w:bottom w:val="none" w:sz="0" w:space="0" w:color="auto"/>
                                    <w:right w:val="none" w:sz="0" w:space="0" w:color="auto"/>
                                  </w:divBdr>
                                </w:div>
                                <w:div w:id="998071545">
                                  <w:marLeft w:val="0"/>
                                  <w:marRight w:val="0"/>
                                  <w:marTop w:val="0"/>
                                  <w:marBottom w:val="0"/>
                                  <w:divBdr>
                                    <w:top w:val="none" w:sz="0" w:space="0" w:color="auto"/>
                                    <w:left w:val="none" w:sz="0" w:space="0" w:color="auto"/>
                                    <w:bottom w:val="none" w:sz="0" w:space="0" w:color="auto"/>
                                    <w:right w:val="none" w:sz="0" w:space="0" w:color="auto"/>
                                  </w:divBdr>
                                </w:div>
                                <w:div w:id="1633899886">
                                  <w:marLeft w:val="0"/>
                                  <w:marRight w:val="0"/>
                                  <w:marTop w:val="0"/>
                                  <w:marBottom w:val="0"/>
                                  <w:divBdr>
                                    <w:top w:val="none" w:sz="0" w:space="0" w:color="auto"/>
                                    <w:left w:val="none" w:sz="0" w:space="0" w:color="auto"/>
                                    <w:bottom w:val="none" w:sz="0" w:space="0" w:color="auto"/>
                                    <w:right w:val="none" w:sz="0" w:space="0" w:color="auto"/>
                                  </w:divBdr>
                                </w:div>
                                <w:div w:id="218250641">
                                  <w:marLeft w:val="0"/>
                                  <w:marRight w:val="0"/>
                                  <w:marTop w:val="0"/>
                                  <w:marBottom w:val="0"/>
                                  <w:divBdr>
                                    <w:top w:val="none" w:sz="0" w:space="0" w:color="auto"/>
                                    <w:left w:val="none" w:sz="0" w:space="0" w:color="auto"/>
                                    <w:bottom w:val="none" w:sz="0" w:space="0" w:color="auto"/>
                                    <w:right w:val="none" w:sz="0" w:space="0" w:color="auto"/>
                                  </w:divBdr>
                                </w:div>
                                <w:div w:id="1863981738">
                                  <w:marLeft w:val="0"/>
                                  <w:marRight w:val="0"/>
                                  <w:marTop w:val="0"/>
                                  <w:marBottom w:val="0"/>
                                  <w:divBdr>
                                    <w:top w:val="none" w:sz="0" w:space="0" w:color="auto"/>
                                    <w:left w:val="none" w:sz="0" w:space="0" w:color="auto"/>
                                    <w:bottom w:val="none" w:sz="0" w:space="0" w:color="auto"/>
                                    <w:right w:val="none" w:sz="0" w:space="0" w:color="auto"/>
                                  </w:divBdr>
                                </w:div>
                                <w:div w:id="2031444885">
                                  <w:marLeft w:val="0"/>
                                  <w:marRight w:val="0"/>
                                  <w:marTop w:val="0"/>
                                  <w:marBottom w:val="0"/>
                                  <w:divBdr>
                                    <w:top w:val="none" w:sz="0" w:space="0" w:color="auto"/>
                                    <w:left w:val="none" w:sz="0" w:space="0" w:color="auto"/>
                                    <w:bottom w:val="none" w:sz="0" w:space="0" w:color="auto"/>
                                    <w:right w:val="none" w:sz="0" w:space="0" w:color="auto"/>
                                  </w:divBdr>
                                </w:div>
                                <w:div w:id="14162639">
                                  <w:marLeft w:val="0"/>
                                  <w:marRight w:val="0"/>
                                  <w:marTop w:val="0"/>
                                  <w:marBottom w:val="0"/>
                                  <w:divBdr>
                                    <w:top w:val="none" w:sz="0" w:space="0" w:color="auto"/>
                                    <w:left w:val="none" w:sz="0" w:space="0" w:color="auto"/>
                                    <w:bottom w:val="none" w:sz="0" w:space="0" w:color="auto"/>
                                    <w:right w:val="none" w:sz="0" w:space="0" w:color="auto"/>
                                  </w:divBdr>
                                </w:div>
                                <w:div w:id="287591924">
                                  <w:marLeft w:val="0"/>
                                  <w:marRight w:val="0"/>
                                  <w:marTop w:val="0"/>
                                  <w:marBottom w:val="0"/>
                                  <w:divBdr>
                                    <w:top w:val="none" w:sz="0" w:space="0" w:color="auto"/>
                                    <w:left w:val="none" w:sz="0" w:space="0" w:color="auto"/>
                                    <w:bottom w:val="none" w:sz="0" w:space="0" w:color="auto"/>
                                    <w:right w:val="none" w:sz="0" w:space="0" w:color="auto"/>
                                  </w:divBdr>
                                </w:div>
                                <w:div w:id="366955181">
                                  <w:marLeft w:val="0"/>
                                  <w:marRight w:val="0"/>
                                  <w:marTop w:val="0"/>
                                  <w:marBottom w:val="0"/>
                                  <w:divBdr>
                                    <w:top w:val="none" w:sz="0" w:space="0" w:color="auto"/>
                                    <w:left w:val="none" w:sz="0" w:space="0" w:color="auto"/>
                                    <w:bottom w:val="none" w:sz="0" w:space="0" w:color="auto"/>
                                    <w:right w:val="none" w:sz="0" w:space="0" w:color="auto"/>
                                  </w:divBdr>
                                </w:div>
                                <w:div w:id="2098018563">
                                  <w:marLeft w:val="0"/>
                                  <w:marRight w:val="0"/>
                                  <w:marTop w:val="0"/>
                                  <w:marBottom w:val="0"/>
                                  <w:divBdr>
                                    <w:top w:val="none" w:sz="0" w:space="0" w:color="auto"/>
                                    <w:left w:val="none" w:sz="0" w:space="0" w:color="auto"/>
                                    <w:bottom w:val="none" w:sz="0" w:space="0" w:color="auto"/>
                                    <w:right w:val="none" w:sz="0" w:space="0" w:color="auto"/>
                                  </w:divBdr>
                                </w:div>
                                <w:div w:id="1176387002">
                                  <w:marLeft w:val="0"/>
                                  <w:marRight w:val="0"/>
                                  <w:marTop w:val="0"/>
                                  <w:marBottom w:val="0"/>
                                  <w:divBdr>
                                    <w:top w:val="none" w:sz="0" w:space="0" w:color="auto"/>
                                    <w:left w:val="none" w:sz="0" w:space="0" w:color="auto"/>
                                    <w:bottom w:val="none" w:sz="0" w:space="0" w:color="auto"/>
                                    <w:right w:val="none" w:sz="0" w:space="0" w:color="auto"/>
                                  </w:divBdr>
                                </w:div>
                                <w:div w:id="266161385">
                                  <w:marLeft w:val="0"/>
                                  <w:marRight w:val="0"/>
                                  <w:marTop w:val="0"/>
                                  <w:marBottom w:val="0"/>
                                  <w:divBdr>
                                    <w:top w:val="none" w:sz="0" w:space="0" w:color="auto"/>
                                    <w:left w:val="none" w:sz="0" w:space="0" w:color="auto"/>
                                    <w:bottom w:val="none" w:sz="0" w:space="0" w:color="auto"/>
                                    <w:right w:val="none" w:sz="0" w:space="0" w:color="auto"/>
                                  </w:divBdr>
                                </w:div>
                                <w:div w:id="875235070">
                                  <w:marLeft w:val="0"/>
                                  <w:marRight w:val="0"/>
                                  <w:marTop w:val="0"/>
                                  <w:marBottom w:val="0"/>
                                  <w:divBdr>
                                    <w:top w:val="none" w:sz="0" w:space="0" w:color="auto"/>
                                    <w:left w:val="none" w:sz="0" w:space="0" w:color="auto"/>
                                    <w:bottom w:val="none" w:sz="0" w:space="0" w:color="auto"/>
                                    <w:right w:val="none" w:sz="0" w:space="0" w:color="auto"/>
                                  </w:divBdr>
                                </w:div>
                                <w:div w:id="1097557597">
                                  <w:marLeft w:val="0"/>
                                  <w:marRight w:val="0"/>
                                  <w:marTop w:val="0"/>
                                  <w:marBottom w:val="0"/>
                                  <w:divBdr>
                                    <w:top w:val="none" w:sz="0" w:space="0" w:color="auto"/>
                                    <w:left w:val="none" w:sz="0" w:space="0" w:color="auto"/>
                                    <w:bottom w:val="none" w:sz="0" w:space="0" w:color="auto"/>
                                    <w:right w:val="none" w:sz="0" w:space="0" w:color="auto"/>
                                  </w:divBdr>
                                </w:div>
                                <w:div w:id="911934020">
                                  <w:marLeft w:val="0"/>
                                  <w:marRight w:val="0"/>
                                  <w:marTop w:val="0"/>
                                  <w:marBottom w:val="0"/>
                                  <w:divBdr>
                                    <w:top w:val="none" w:sz="0" w:space="0" w:color="auto"/>
                                    <w:left w:val="none" w:sz="0" w:space="0" w:color="auto"/>
                                    <w:bottom w:val="none" w:sz="0" w:space="0" w:color="auto"/>
                                    <w:right w:val="none" w:sz="0" w:space="0" w:color="auto"/>
                                  </w:divBdr>
                                </w:div>
                                <w:div w:id="1632394365">
                                  <w:marLeft w:val="0"/>
                                  <w:marRight w:val="0"/>
                                  <w:marTop w:val="0"/>
                                  <w:marBottom w:val="0"/>
                                  <w:divBdr>
                                    <w:top w:val="none" w:sz="0" w:space="0" w:color="auto"/>
                                    <w:left w:val="none" w:sz="0" w:space="0" w:color="auto"/>
                                    <w:bottom w:val="none" w:sz="0" w:space="0" w:color="auto"/>
                                    <w:right w:val="none" w:sz="0" w:space="0" w:color="auto"/>
                                  </w:divBdr>
                                </w:div>
                                <w:div w:id="1179467460">
                                  <w:marLeft w:val="0"/>
                                  <w:marRight w:val="0"/>
                                  <w:marTop w:val="0"/>
                                  <w:marBottom w:val="0"/>
                                  <w:divBdr>
                                    <w:top w:val="none" w:sz="0" w:space="0" w:color="auto"/>
                                    <w:left w:val="none" w:sz="0" w:space="0" w:color="auto"/>
                                    <w:bottom w:val="none" w:sz="0" w:space="0" w:color="auto"/>
                                    <w:right w:val="none" w:sz="0" w:space="0" w:color="auto"/>
                                  </w:divBdr>
                                </w:div>
                                <w:div w:id="1904871725">
                                  <w:marLeft w:val="0"/>
                                  <w:marRight w:val="0"/>
                                  <w:marTop w:val="0"/>
                                  <w:marBottom w:val="0"/>
                                  <w:divBdr>
                                    <w:top w:val="none" w:sz="0" w:space="0" w:color="auto"/>
                                    <w:left w:val="none" w:sz="0" w:space="0" w:color="auto"/>
                                    <w:bottom w:val="none" w:sz="0" w:space="0" w:color="auto"/>
                                    <w:right w:val="none" w:sz="0" w:space="0" w:color="auto"/>
                                  </w:divBdr>
                                </w:div>
                                <w:div w:id="199828343">
                                  <w:marLeft w:val="0"/>
                                  <w:marRight w:val="0"/>
                                  <w:marTop w:val="0"/>
                                  <w:marBottom w:val="0"/>
                                  <w:divBdr>
                                    <w:top w:val="none" w:sz="0" w:space="0" w:color="auto"/>
                                    <w:left w:val="none" w:sz="0" w:space="0" w:color="auto"/>
                                    <w:bottom w:val="none" w:sz="0" w:space="0" w:color="auto"/>
                                    <w:right w:val="none" w:sz="0" w:space="0" w:color="auto"/>
                                  </w:divBdr>
                                </w:div>
                                <w:div w:id="249971276">
                                  <w:marLeft w:val="0"/>
                                  <w:marRight w:val="0"/>
                                  <w:marTop w:val="0"/>
                                  <w:marBottom w:val="0"/>
                                  <w:divBdr>
                                    <w:top w:val="none" w:sz="0" w:space="0" w:color="auto"/>
                                    <w:left w:val="none" w:sz="0" w:space="0" w:color="auto"/>
                                    <w:bottom w:val="none" w:sz="0" w:space="0" w:color="auto"/>
                                    <w:right w:val="none" w:sz="0" w:space="0" w:color="auto"/>
                                  </w:divBdr>
                                </w:div>
                                <w:div w:id="1940482280">
                                  <w:marLeft w:val="0"/>
                                  <w:marRight w:val="0"/>
                                  <w:marTop w:val="0"/>
                                  <w:marBottom w:val="0"/>
                                  <w:divBdr>
                                    <w:top w:val="none" w:sz="0" w:space="0" w:color="auto"/>
                                    <w:left w:val="none" w:sz="0" w:space="0" w:color="auto"/>
                                    <w:bottom w:val="none" w:sz="0" w:space="0" w:color="auto"/>
                                    <w:right w:val="none" w:sz="0" w:space="0" w:color="auto"/>
                                  </w:divBdr>
                                </w:div>
                                <w:div w:id="705980887">
                                  <w:marLeft w:val="0"/>
                                  <w:marRight w:val="0"/>
                                  <w:marTop w:val="0"/>
                                  <w:marBottom w:val="0"/>
                                  <w:divBdr>
                                    <w:top w:val="none" w:sz="0" w:space="0" w:color="auto"/>
                                    <w:left w:val="none" w:sz="0" w:space="0" w:color="auto"/>
                                    <w:bottom w:val="none" w:sz="0" w:space="0" w:color="auto"/>
                                    <w:right w:val="none" w:sz="0" w:space="0" w:color="auto"/>
                                  </w:divBdr>
                                </w:div>
                                <w:div w:id="273637050">
                                  <w:marLeft w:val="0"/>
                                  <w:marRight w:val="0"/>
                                  <w:marTop w:val="0"/>
                                  <w:marBottom w:val="0"/>
                                  <w:divBdr>
                                    <w:top w:val="none" w:sz="0" w:space="0" w:color="auto"/>
                                    <w:left w:val="none" w:sz="0" w:space="0" w:color="auto"/>
                                    <w:bottom w:val="none" w:sz="0" w:space="0" w:color="auto"/>
                                    <w:right w:val="none" w:sz="0" w:space="0" w:color="auto"/>
                                  </w:divBdr>
                                </w:div>
                                <w:div w:id="695353822">
                                  <w:marLeft w:val="0"/>
                                  <w:marRight w:val="0"/>
                                  <w:marTop w:val="0"/>
                                  <w:marBottom w:val="0"/>
                                  <w:divBdr>
                                    <w:top w:val="none" w:sz="0" w:space="0" w:color="auto"/>
                                    <w:left w:val="none" w:sz="0" w:space="0" w:color="auto"/>
                                    <w:bottom w:val="none" w:sz="0" w:space="0" w:color="auto"/>
                                    <w:right w:val="none" w:sz="0" w:space="0" w:color="auto"/>
                                  </w:divBdr>
                                </w:div>
                                <w:div w:id="3671735">
                                  <w:marLeft w:val="0"/>
                                  <w:marRight w:val="0"/>
                                  <w:marTop w:val="0"/>
                                  <w:marBottom w:val="0"/>
                                  <w:divBdr>
                                    <w:top w:val="none" w:sz="0" w:space="0" w:color="auto"/>
                                    <w:left w:val="none" w:sz="0" w:space="0" w:color="auto"/>
                                    <w:bottom w:val="none" w:sz="0" w:space="0" w:color="auto"/>
                                    <w:right w:val="none" w:sz="0" w:space="0" w:color="auto"/>
                                  </w:divBdr>
                                </w:div>
                                <w:div w:id="519514797">
                                  <w:marLeft w:val="0"/>
                                  <w:marRight w:val="0"/>
                                  <w:marTop w:val="0"/>
                                  <w:marBottom w:val="0"/>
                                  <w:divBdr>
                                    <w:top w:val="none" w:sz="0" w:space="0" w:color="auto"/>
                                    <w:left w:val="none" w:sz="0" w:space="0" w:color="auto"/>
                                    <w:bottom w:val="none" w:sz="0" w:space="0" w:color="auto"/>
                                    <w:right w:val="none" w:sz="0" w:space="0" w:color="auto"/>
                                  </w:divBdr>
                                </w:div>
                                <w:div w:id="1264918641">
                                  <w:marLeft w:val="0"/>
                                  <w:marRight w:val="0"/>
                                  <w:marTop w:val="0"/>
                                  <w:marBottom w:val="0"/>
                                  <w:divBdr>
                                    <w:top w:val="none" w:sz="0" w:space="0" w:color="auto"/>
                                    <w:left w:val="none" w:sz="0" w:space="0" w:color="auto"/>
                                    <w:bottom w:val="none" w:sz="0" w:space="0" w:color="auto"/>
                                    <w:right w:val="none" w:sz="0" w:space="0" w:color="auto"/>
                                  </w:divBdr>
                                </w:div>
                                <w:div w:id="473376939">
                                  <w:marLeft w:val="0"/>
                                  <w:marRight w:val="0"/>
                                  <w:marTop w:val="0"/>
                                  <w:marBottom w:val="0"/>
                                  <w:divBdr>
                                    <w:top w:val="none" w:sz="0" w:space="0" w:color="auto"/>
                                    <w:left w:val="none" w:sz="0" w:space="0" w:color="auto"/>
                                    <w:bottom w:val="none" w:sz="0" w:space="0" w:color="auto"/>
                                    <w:right w:val="none" w:sz="0" w:space="0" w:color="auto"/>
                                  </w:divBdr>
                                </w:div>
                                <w:div w:id="1318611919">
                                  <w:marLeft w:val="0"/>
                                  <w:marRight w:val="0"/>
                                  <w:marTop w:val="0"/>
                                  <w:marBottom w:val="0"/>
                                  <w:divBdr>
                                    <w:top w:val="none" w:sz="0" w:space="0" w:color="auto"/>
                                    <w:left w:val="none" w:sz="0" w:space="0" w:color="auto"/>
                                    <w:bottom w:val="none" w:sz="0" w:space="0" w:color="auto"/>
                                    <w:right w:val="none" w:sz="0" w:space="0" w:color="auto"/>
                                  </w:divBdr>
                                </w:div>
                                <w:div w:id="379137575">
                                  <w:marLeft w:val="0"/>
                                  <w:marRight w:val="0"/>
                                  <w:marTop w:val="0"/>
                                  <w:marBottom w:val="0"/>
                                  <w:divBdr>
                                    <w:top w:val="none" w:sz="0" w:space="0" w:color="auto"/>
                                    <w:left w:val="none" w:sz="0" w:space="0" w:color="auto"/>
                                    <w:bottom w:val="none" w:sz="0" w:space="0" w:color="auto"/>
                                    <w:right w:val="none" w:sz="0" w:space="0" w:color="auto"/>
                                  </w:divBdr>
                                </w:div>
                                <w:div w:id="328485467">
                                  <w:marLeft w:val="0"/>
                                  <w:marRight w:val="0"/>
                                  <w:marTop w:val="0"/>
                                  <w:marBottom w:val="0"/>
                                  <w:divBdr>
                                    <w:top w:val="none" w:sz="0" w:space="0" w:color="auto"/>
                                    <w:left w:val="none" w:sz="0" w:space="0" w:color="auto"/>
                                    <w:bottom w:val="none" w:sz="0" w:space="0" w:color="auto"/>
                                    <w:right w:val="none" w:sz="0" w:space="0" w:color="auto"/>
                                  </w:divBdr>
                                </w:div>
                                <w:div w:id="575941684">
                                  <w:marLeft w:val="0"/>
                                  <w:marRight w:val="0"/>
                                  <w:marTop w:val="0"/>
                                  <w:marBottom w:val="0"/>
                                  <w:divBdr>
                                    <w:top w:val="none" w:sz="0" w:space="0" w:color="auto"/>
                                    <w:left w:val="none" w:sz="0" w:space="0" w:color="auto"/>
                                    <w:bottom w:val="none" w:sz="0" w:space="0" w:color="auto"/>
                                    <w:right w:val="none" w:sz="0" w:space="0" w:color="auto"/>
                                  </w:divBdr>
                                </w:div>
                                <w:div w:id="1742364055">
                                  <w:marLeft w:val="0"/>
                                  <w:marRight w:val="0"/>
                                  <w:marTop w:val="0"/>
                                  <w:marBottom w:val="0"/>
                                  <w:divBdr>
                                    <w:top w:val="none" w:sz="0" w:space="0" w:color="auto"/>
                                    <w:left w:val="none" w:sz="0" w:space="0" w:color="auto"/>
                                    <w:bottom w:val="none" w:sz="0" w:space="0" w:color="auto"/>
                                    <w:right w:val="none" w:sz="0" w:space="0" w:color="auto"/>
                                  </w:divBdr>
                                </w:div>
                                <w:div w:id="283004769">
                                  <w:marLeft w:val="0"/>
                                  <w:marRight w:val="0"/>
                                  <w:marTop w:val="0"/>
                                  <w:marBottom w:val="0"/>
                                  <w:divBdr>
                                    <w:top w:val="none" w:sz="0" w:space="0" w:color="auto"/>
                                    <w:left w:val="none" w:sz="0" w:space="0" w:color="auto"/>
                                    <w:bottom w:val="none" w:sz="0" w:space="0" w:color="auto"/>
                                    <w:right w:val="none" w:sz="0" w:space="0" w:color="auto"/>
                                  </w:divBdr>
                                </w:div>
                                <w:div w:id="1506172002">
                                  <w:marLeft w:val="0"/>
                                  <w:marRight w:val="0"/>
                                  <w:marTop w:val="0"/>
                                  <w:marBottom w:val="0"/>
                                  <w:divBdr>
                                    <w:top w:val="none" w:sz="0" w:space="0" w:color="auto"/>
                                    <w:left w:val="none" w:sz="0" w:space="0" w:color="auto"/>
                                    <w:bottom w:val="none" w:sz="0" w:space="0" w:color="auto"/>
                                    <w:right w:val="none" w:sz="0" w:space="0" w:color="auto"/>
                                  </w:divBdr>
                                </w:div>
                                <w:div w:id="1307736014">
                                  <w:marLeft w:val="0"/>
                                  <w:marRight w:val="0"/>
                                  <w:marTop w:val="0"/>
                                  <w:marBottom w:val="0"/>
                                  <w:divBdr>
                                    <w:top w:val="none" w:sz="0" w:space="0" w:color="auto"/>
                                    <w:left w:val="none" w:sz="0" w:space="0" w:color="auto"/>
                                    <w:bottom w:val="none" w:sz="0" w:space="0" w:color="auto"/>
                                    <w:right w:val="none" w:sz="0" w:space="0" w:color="auto"/>
                                  </w:divBdr>
                                </w:div>
                                <w:div w:id="1173834958">
                                  <w:marLeft w:val="0"/>
                                  <w:marRight w:val="0"/>
                                  <w:marTop w:val="0"/>
                                  <w:marBottom w:val="0"/>
                                  <w:divBdr>
                                    <w:top w:val="none" w:sz="0" w:space="0" w:color="auto"/>
                                    <w:left w:val="none" w:sz="0" w:space="0" w:color="auto"/>
                                    <w:bottom w:val="none" w:sz="0" w:space="0" w:color="auto"/>
                                    <w:right w:val="none" w:sz="0" w:space="0" w:color="auto"/>
                                  </w:divBdr>
                                </w:div>
                                <w:div w:id="612442876">
                                  <w:marLeft w:val="0"/>
                                  <w:marRight w:val="0"/>
                                  <w:marTop w:val="0"/>
                                  <w:marBottom w:val="0"/>
                                  <w:divBdr>
                                    <w:top w:val="none" w:sz="0" w:space="0" w:color="auto"/>
                                    <w:left w:val="none" w:sz="0" w:space="0" w:color="auto"/>
                                    <w:bottom w:val="none" w:sz="0" w:space="0" w:color="auto"/>
                                    <w:right w:val="none" w:sz="0" w:space="0" w:color="auto"/>
                                  </w:divBdr>
                                </w:div>
                                <w:div w:id="1056077964">
                                  <w:marLeft w:val="0"/>
                                  <w:marRight w:val="0"/>
                                  <w:marTop w:val="0"/>
                                  <w:marBottom w:val="0"/>
                                  <w:divBdr>
                                    <w:top w:val="none" w:sz="0" w:space="0" w:color="auto"/>
                                    <w:left w:val="none" w:sz="0" w:space="0" w:color="auto"/>
                                    <w:bottom w:val="none" w:sz="0" w:space="0" w:color="auto"/>
                                    <w:right w:val="none" w:sz="0" w:space="0" w:color="auto"/>
                                  </w:divBdr>
                                </w:div>
                                <w:div w:id="1004746634">
                                  <w:marLeft w:val="0"/>
                                  <w:marRight w:val="0"/>
                                  <w:marTop w:val="0"/>
                                  <w:marBottom w:val="0"/>
                                  <w:divBdr>
                                    <w:top w:val="none" w:sz="0" w:space="0" w:color="auto"/>
                                    <w:left w:val="none" w:sz="0" w:space="0" w:color="auto"/>
                                    <w:bottom w:val="none" w:sz="0" w:space="0" w:color="auto"/>
                                    <w:right w:val="none" w:sz="0" w:space="0" w:color="auto"/>
                                  </w:divBdr>
                                </w:div>
                                <w:div w:id="1325083141">
                                  <w:marLeft w:val="0"/>
                                  <w:marRight w:val="0"/>
                                  <w:marTop w:val="0"/>
                                  <w:marBottom w:val="0"/>
                                  <w:divBdr>
                                    <w:top w:val="none" w:sz="0" w:space="0" w:color="auto"/>
                                    <w:left w:val="none" w:sz="0" w:space="0" w:color="auto"/>
                                    <w:bottom w:val="none" w:sz="0" w:space="0" w:color="auto"/>
                                    <w:right w:val="none" w:sz="0" w:space="0" w:color="auto"/>
                                  </w:divBdr>
                                </w:div>
                                <w:div w:id="57481968">
                                  <w:marLeft w:val="0"/>
                                  <w:marRight w:val="0"/>
                                  <w:marTop w:val="0"/>
                                  <w:marBottom w:val="0"/>
                                  <w:divBdr>
                                    <w:top w:val="none" w:sz="0" w:space="0" w:color="auto"/>
                                    <w:left w:val="none" w:sz="0" w:space="0" w:color="auto"/>
                                    <w:bottom w:val="none" w:sz="0" w:space="0" w:color="auto"/>
                                    <w:right w:val="none" w:sz="0" w:space="0" w:color="auto"/>
                                  </w:divBdr>
                                </w:div>
                                <w:div w:id="1914503819">
                                  <w:marLeft w:val="0"/>
                                  <w:marRight w:val="0"/>
                                  <w:marTop w:val="0"/>
                                  <w:marBottom w:val="0"/>
                                  <w:divBdr>
                                    <w:top w:val="none" w:sz="0" w:space="0" w:color="auto"/>
                                    <w:left w:val="none" w:sz="0" w:space="0" w:color="auto"/>
                                    <w:bottom w:val="none" w:sz="0" w:space="0" w:color="auto"/>
                                    <w:right w:val="none" w:sz="0" w:space="0" w:color="auto"/>
                                  </w:divBdr>
                                </w:div>
                                <w:div w:id="499736541">
                                  <w:marLeft w:val="0"/>
                                  <w:marRight w:val="0"/>
                                  <w:marTop w:val="0"/>
                                  <w:marBottom w:val="0"/>
                                  <w:divBdr>
                                    <w:top w:val="none" w:sz="0" w:space="0" w:color="auto"/>
                                    <w:left w:val="none" w:sz="0" w:space="0" w:color="auto"/>
                                    <w:bottom w:val="none" w:sz="0" w:space="0" w:color="auto"/>
                                    <w:right w:val="none" w:sz="0" w:space="0" w:color="auto"/>
                                  </w:divBdr>
                                </w:div>
                                <w:div w:id="1037581647">
                                  <w:marLeft w:val="0"/>
                                  <w:marRight w:val="0"/>
                                  <w:marTop w:val="0"/>
                                  <w:marBottom w:val="0"/>
                                  <w:divBdr>
                                    <w:top w:val="none" w:sz="0" w:space="0" w:color="auto"/>
                                    <w:left w:val="none" w:sz="0" w:space="0" w:color="auto"/>
                                    <w:bottom w:val="none" w:sz="0" w:space="0" w:color="auto"/>
                                    <w:right w:val="none" w:sz="0" w:space="0" w:color="auto"/>
                                  </w:divBdr>
                                </w:div>
                                <w:div w:id="640842066">
                                  <w:marLeft w:val="0"/>
                                  <w:marRight w:val="0"/>
                                  <w:marTop w:val="0"/>
                                  <w:marBottom w:val="0"/>
                                  <w:divBdr>
                                    <w:top w:val="none" w:sz="0" w:space="0" w:color="auto"/>
                                    <w:left w:val="none" w:sz="0" w:space="0" w:color="auto"/>
                                    <w:bottom w:val="none" w:sz="0" w:space="0" w:color="auto"/>
                                    <w:right w:val="none" w:sz="0" w:space="0" w:color="auto"/>
                                  </w:divBdr>
                                </w:div>
                                <w:div w:id="1833451860">
                                  <w:marLeft w:val="0"/>
                                  <w:marRight w:val="0"/>
                                  <w:marTop w:val="0"/>
                                  <w:marBottom w:val="0"/>
                                  <w:divBdr>
                                    <w:top w:val="none" w:sz="0" w:space="0" w:color="auto"/>
                                    <w:left w:val="none" w:sz="0" w:space="0" w:color="auto"/>
                                    <w:bottom w:val="none" w:sz="0" w:space="0" w:color="auto"/>
                                    <w:right w:val="none" w:sz="0" w:space="0" w:color="auto"/>
                                  </w:divBdr>
                                </w:div>
                                <w:div w:id="1279414846">
                                  <w:marLeft w:val="0"/>
                                  <w:marRight w:val="0"/>
                                  <w:marTop w:val="0"/>
                                  <w:marBottom w:val="0"/>
                                  <w:divBdr>
                                    <w:top w:val="none" w:sz="0" w:space="0" w:color="auto"/>
                                    <w:left w:val="none" w:sz="0" w:space="0" w:color="auto"/>
                                    <w:bottom w:val="none" w:sz="0" w:space="0" w:color="auto"/>
                                    <w:right w:val="none" w:sz="0" w:space="0" w:color="auto"/>
                                  </w:divBdr>
                                </w:div>
                                <w:div w:id="921644752">
                                  <w:marLeft w:val="0"/>
                                  <w:marRight w:val="0"/>
                                  <w:marTop w:val="0"/>
                                  <w:marBottom w:val="0"/>
                                  <w:divBdr>
                                    <w:top w:val="none" w:sz="0" w:space="0" w:color="auto"/>
                                    <w:left w:val="none" w:sz="0" w:space="0" w:color="auto"/>
                                    <w:bottom w:val="none" w:sz="0" w:space="0" w:color="auto"/>
                                    <w:right w:val="none" w:sz="0" w:space="0" w:color="auto"/>
                                  </w:divBdr>
                                </w:div>
                                <w:div w:id="2042894749">
                                  <w:marLeft w:val="0"/>
                                  <w:marRight w:val="0"/>
                                  <w:marTop w:val="0"/>
                                  <w:marBottom w:val="0"/>
                                  <w:divBdr>
                                    <w:top w:val="none" w:sz="0" w:space="0" w:color="auto"/>
                                    <w:left w:val="none" w:sz="0" w:space="0" w:color="auto"/>
                                    <w:bottom w:val="none" w:sz="0" w:space="0" w:color="auto"/>
                                    <w:right w:val="none" w:sz="0" w:space="0" w:color="auto"/>
                                  </w:divBdr>
                                </w:div>
                                <w:div w:id="575169752">
                                  <w:marLeft w:val="0"/>
                                  <w:marRight w:val="0"/>
                                  <w:marTop w:val="0"/>
                                  <w:marBottom w:val="0"/>
                                  <w:divBdr>
                                    <w:top w:val="none" w:sz="0" w:space="0" w:color="auto"/>
                                    <w:left w:val="none" w:sz="0" w:space="0" w:color="auto"/>
                                    <w:bottom w:val="none" w:sz="0" w:space="0" w:color="auto"/>
                                    <w:right w:val="none" w:sz="0" w:space="0" w:color="auto"/>
                                  </w:divBdr>
                                </w:div>
                                <w:div w:id="1667707620">
                                  <w:marLeft w:val="0"/>
                                  <w:marRight w:val="0"/>
                                  <w:marTop w:val="0"/>
                                  <w:marBottom w:val="0"/>
                                  <w:divBdr>
                                    <w:top w:val="none" w:sz="0" w:space="0" w:color="auto"/>
                                    <w:left w:val="none" w:sz="0" w:space="0" w:color="auto"/>
                                    <w:bottom w:val="none" w:sz="0" w:space="0" w:color="auto"/>
                                    <w:right w:val="none" w:sz="0" w:space="0" w:color="auto"/>
                                  </w:divBdr>
                                </w:div>
                                <w:div w:id="1950044159">
                                  <w:marLeft w:val="0"/>
                                  <w:marRight w:val="0"/>
                                  <w:marTop w:val="0"/>
                                  <w:marBottom w:val="0"/>
                                  <w:divBdr>
                                    <w:top w:val="none" w:sz="0" w:space="0" w:color="auto"/>
                                    <w:left w:val="none" w:sz="0" w:space="0" w:color="auto"/>
                                    <w:bottom w:val="none" w:sz="0" w:space="0" w:color="auto"/>
                                    <w:right w:val="none" w:sz="0" w:space="0" w:color="auto"/>
                                  </w:divBdr>
                                </w:div>
                                <w:div w:id="2075853396">
                                  <w:marLeft w:val="0"/>
                                  <w:marRight w:val="0"/>
                                  <w:marTop w:val="0"/>
                                  <w:marBottom w:val="0"/>
                                  <w:divBdr>
                                    <w:top w:val="none" w:sz="0" w:space="0" w:color="auto"/>
                                    <w:left w:val="none" w:sz="0" w:space="0" w:color="auto"/>
                                    <w:bottom w:val="none" w:sz="0" w:space="0" w:color="auto"/>
                                    <w:right w:val="none" w:sz="0" w:space="0" w:color="auto"/>
                                  </w:divBdr>
                                </w:div>
                                <w:div w:id="1196580726">
                                  <w:marLeft w:val="0"/>
                                  <w:marRight w:val="0"/>
                                  <w:marTop w:val="0"/>
                                  <w:marBottom w:val="0"/>
                                  <w:divBdr>
                                    <w:top w:val="none" w:sz="0" w:space="0" w:color="auto"/>
                                    <w:left w:val="none" w:sz="0" w:space="0" w:color="auto"/>
                                    <w:bottom w:val="none" w:sz="0" w:space="0" w:color="auto"/>
                                    <w:right w:val="none" w:sz="0" w:space="0" w:color="auto"/>
                                  </w:divBdr>
                                </w:div>
                                <w:div w:id="1599872194">
                                  <w:marLeft w:val="0"/>
                                  <w:marRight w:val="0"/>
                                  <w:marTop w:val="0"/>
                                  <w:marBottom w:val="0"/>
                                  <w:divBdr>
                                    <w:top w:val="none" w:sz="0" w:space="0" w:color="auto"/>
                                    <w:left w:val="none" w:sz="0" w:space="0" w:color="auto"/>
                                    <w:bottom w:val="none" w:sz="0" w:space="0" w:color="auto"/>
                                    <w:right w:val="none" w:sz="0" w:space="0" w:color="auto"/>
                                  </w:divBdr>
                                </w:div>
                                <w:div w:id="1287465908">
                                  <w:marLeft w:val="0"/>
                                  <w:marRight w:val="0"/>
                                  <w:marTop w:val="0"/>
                                  <w:marBottom w:val="0"/>
                                  <w:divBdr>
                                    <w:top w:val="none" w:sz="0" w:space="0" w:color="auto"/>
                                    <w:left w:val="none" w:sz="0" w:space="0" w:color="auto"/>
                                    <w:bottom w:val="none" w:sz="0" w:space="0" w:color="auto"/>
                                    <w:right w:val="none" w:sz="0" w:space="0" w:color="auto"/>
                                  </w:divBdr>
                                </w:div>
                                <w:div w:id="616714583">
                                  <w:marLeft w:val="0"/>
                                  <w:marRight w:val="0"/>
                                  <w:marTop w:val="0"/>
                                  <w:marBottom w:val="0"/>
                                  <w:divBdr>
                                    <w:top w:val="none" w:sz="0" w:space="0" w:color="auto"/>
                                    <w:left w:val="none" w:sz="0" w:space="0" w:color="auto"/>
                                    <w:bottom w:val="none" w:sz="0" w:space="0" w:color="auto"/>
                                    <w:right w:val="none" w:sz="0" w:space="0" w:color="auto"/>
                                  </w:divBdr>
                                </w:div>
                                <w:div w:id="484665697">
                                  <w:marLeft w:val="0"/>
                                  <w:marRight w:val="0"/>
                                  <w:marTop w:val="0"/>
                                  <w:marBottom w:val="0"/>
                                  <w:divBdr>
                                    <w:top w:val="none" w:sz="0" w:space="0" w:color="auto"/>
                                    <w:left w:val="none" w:sz="0" w:space="0" w:color="auto"/>
                                    <w:bottom w:val="none" w:sz="0" w:space="0" w:color="auto"/>
                                    <w:right w:val="none" w:sz="0" w:space="0" w:color="auto"/>
                                  </w:divBdr>
                                </w:div>
                                <w:div w:id="1331062100">
                                  <w:marLeft w:val="0"/>
                                  <w:marRight w:val="0"/>
                                  <w:marTop w:val="0"/>
                                  <w:marBottom w:val="0"/>
                                  <w:divBdr>
                                    <w:top w:val="none" w:sz="0" w:space="0" w:color="auto"/>
                                    <w:left w:val="none" w:sz="0" w:space="0" w:color="auto"/>
                                    <w:bottom w:val="none" w:sz="0" w:space="0" w:color="auto"/>
                                    <w:right w:val="none" w:sz="0" w:space="0" w:color="auto"/>
                                  </w:divBdr>
                                </w:div>
                                <w:div w:id="1850557764">
                                  <w:marLeft w:val="0"/>
                                  <w:marRight w:val="0"/>
                                  <w:marTop w:val="0"/>
                                  <w:marBottom w:val="0"/>
                                  <w:divBdr>
                                    <w:top w:val="none" w:sz="0" w:space="0" w:color="auto"/>
                                    <w:left w:val="none" w:sz="0" w:space="0" w:color="auto"/>
                                    <w:bottom w:val="none" w:sz="0" w:space="0" w:color="auto"/>
                                    <w:right w:val="none" w:sz="0" w:space="0" w:color="auto"/>
                                  </w:divBdr>
                                </w:div>
                                <w:div w:id="1844010766">
                                  <w:marLeft w:val="0"/>
                                  <w:marRight w:val="0"/>
                                  <w:marTop w:val="0"/>
                                  <w:marBottom w:val="0"/>
                                  <w:divBdr>
                                    <w:top w:val="none" w:sz="0" w:space="0" w:color="auto"/>
                                    <w:left w:val="none" w:sz="0" w:space="0" w:color="auto"/>
                                    <w:bottom w:val="none" w:sz="0" w:space="0" w:color="auto"/>
                                    <w:right w:val="none" w:sz="0" w:space="0" w:color="auto"/>
                                  </w:divBdr>
                                </w:div>
                                <w:div w:id="1179737747">
                                  <w:marLeft w:val="0"/>
                                  <w:marRight w:val="0"/>
                                  <w:marTop w:val="0"/>
                                  <w:marBottom w:val="0"/>
                                  <w:divBdr>
                                    <w:top w:val="none" w:sz="0" w:space="0" w:color="auto"/>
                                    <w:left w:val="none" w:sz="0" w:space="0" w:color="auto"/>
                                    <w:bottom w:val="none" w:sz="0" w:space="0" w:color="auto"/>
                                    <w:right w:val="none" w:sz="0" w:space="0" w:color="auto"/>
                                  </w:divBdr>
                                </w:div>
                                <w:div w:id="1306352820">
                                  <w:marLeft w:val="0"/>
                                  <w:marRight w:val="0"/>
                                  <w:marTop w:val="0"/>
                                  <w:marBottom w:val="0"/>
                                  <w:divBdr>
                                    <w:top w:val="none" w:sz="0" w:space="0" w:color="auto"/>
                                    <w:left w:val="none" w:sz="0" w:space="0" w:color="auto"/>
                                    <w:bottom w:val="none" w:sz="0" w:space="0" w:color="auto"/>
                                    <w:right w:val="none" w:sz="0" w:space="0" w:color="auto"/>
                                  </w:divBdr>
                                </w:div>
                                <w:div w:id="2124693098">
                                  <w:marLeft w:val="0"/>
                                  <w:marRight w:val="0"/>
                                  <w:marTop w:val="0"/>
                                  <w:marBottom w:val="0"/>
                                  <w:divBdr>
                                    <w:top w:val="none" w:sz="0" w:space="0" w:color="auto"/>
                                    <w:left w:val="none" w:sz="0" w:space="0" w:color="auto"/>
                                    <w:bottom w:val="none" w:sz="0" w:space="0" w:color="auto"/>
                                    <w:right w:val="none" w:sz="0" w:space="0" w:color="auto"/>
                                  </w:divBdr>
                                </w:div>
                                <w:div w:id="366683195">
                                  <w:marLeft w:val="0"/>
                                  <w:marRight w:val="0"/>
                                  <w:marTop w:val="0"/>
                                  <w:marBottom w:val="0"/>
                                  <w:divBdr>
                                    <w:top w:val="none" w:sz="0" w:space="0" w:color="auto"/>
                                    <w:left w:val="none" w:sz="0" w:space="0" w:color="auto"/>
                                    <w:bottom w:val="none" w:sz="0" w:space="0" w:color="auto"/>
                                    <w:right w:val="none" w:sz="0" w:space="0" w:color="auto"/>
                                  </w:divBdr>
                                </w:div>
                                <w:div w:id="130027504">
                                  <w:marLeft w:val="0"/>
                                  <w:marRight w:val="0"/>
                                  <w:marTop w:val="0"/>
                                  <w:marBottom w:val="0"/>
                                  <w:divBdr>
                                    <w:top w:val="none" w:sz="0" w:space="0" w:color="auto"/>
                                    <w:left w:val="none" w:sz="0" w:space="0" w:color="auto"/>
                                    <w:bottom w:val="none" w:sz="0" w:space="0" w:color="auto"/>
                                    <w:right w:val="none" w:sz="0" w:space="0" w:color="auto"/>
                                  </w:divBdr>
                                </w:div>
                                <w:div w:id="1922911005">
                                  <w:marLeft w:val="0"/>
                                  <w:marRight w:val="0"/>
                                  <w:marTop w:val="0"/>
                                  <w:marBottom w:val="0"/>
                                  <w:divBdr>
                                    <w:top w:val="none" w:sz="0" w:space="0" w:color="auto"/>
                                    <w:left w:val="none" w:sz="0" w:space="0" w:color="auto"/>
                                    <w:bottom w:val="none" w:sz="0" w:space="0" w:color="auto"/>
                                    <w:right w:val="none" w:sz="0" w:space="0" w:color="auto"/>
                                  </w:divBdr>
                                </w:div>
                                <w:div w:id="734669313">
                                  <w:marLeft w:val="0"/>
                                  <w:marRight w:val="0"/>
                                  <w:marTop w:val="0"/>
                                  <w:marBottom w:val="0"/>
                                  <w:divBdr>
                                    <w:top w:val="none" w:sz="0" w:space="0" w:color="auto"/>
                                    <w:left w:val="none" w:sz="0" w:space="0" w:color="auto"/>
                                    <w:bottom w:val="none" w:sz="0" w:space="0" w:color="auto"/>
                                    <w:right w:val="none" w:sz="0" w:space="0" w:color="auto"/>
                                  </w:divBdr>
                                </w:div>
                                <w:div w:id="11881614">
                                  <w:marLeft w:val="0"/>
                                  <w:marRight w:val="0"/>
                                  <w:marTop w:val="0"/>
                                  <w:marBottom w:val="0"/>
                                  <w:divBdr>
                                    <w:top w:val="none" w:sz="0" w:space="0" w:color="auto"/>
                                    <w:left w:val="none" w:sz="0" w:space="0" w:color="auto"/>
                                    <w:bottom w:val="none" w:sz="0" w:space="0" w:color="auto"/>
                                    <w:right w:val="none" w:sz="0" w:space="0" w:color="auto"/>
                                  </w:divBdr>
                                </w:div>
                                <w:div w:id="1917979892">
                                  <w:marLeft w:val="0"/>
                                  <w:marRight w:val="0"/>
                                  <w:marTop w:val="0"/>
                                  <w:marBottom w:val="0"/>
                                  <w:divBdr>
                                    <w:top w:val="none" w:sz="0" w:space="0" w:color="auto"/>
                                    <w:left w:val="none" w:sz="0" w:space="0" w:color="auto"/>
                                    <w:bottom w:val="none" w:sz="0" w:space="0" w:color="auto"/>
                                    <w:right w:val="none" w:sz="0" w:space="0" w:color="auto"/>
                                  </w:divBdr>
                                </w:div>
                              </w:divsChild>
                            </w:div>
                            <w:div w:id="1567107215">
                              <w:marLeft w:val="0"/>
                              <w:marRight w:val="0"/>
                              <w:marTop w:val="0"/>
                              <w:marBottom w:val="0"/>
                              <w:divBdr>
                                <w:top w:val="none" w:sz="0" w:space="0" w:color="auto"/>
                                <w:left w:val="none" w:sz="0" w:space="0" w:color="auto"/>
                                <w:bottom w:val="none" w:sz="0" w:space="0" w:color="auto"/>
                                <w:right w:val="none" w:sz="0" w:space="0" w:color="auto"/>
                              </w:divBdr>
                              <w:divsChild>
                                <w:div w:id="990671194">
                                  <w:marLeft w:val="0"/>
                                  <w:marRight w:val="0"/>
                                  <w:marTop w:val="0"/>
                                  <w:marBottom w:val="0"/>
                                  <w:divBdr>
                                    <w:top w:val="none" w:sz="0" w:space="0" w:color="auto"/>
                                    <w:left w:val="none" w:sz="0" w:space="0" w:color="auto"/>
                                    <w:bottom w:val="none" w:sz="0" w:space="0" w:color="auto"/>
                                    <w:right w:val="none" w:sz="0" w:space="0" w:color="auto"/>
                                  </w:divBdr>
                                  <w:divsChild>
                                    <w:div w:id="1242452402">
                                      <w:marLeft w:val="0"/>
                                      <w:marRight w:val="0"/>
                                      <w:marTop w:val="0"/>
                                      <w:marBottom w:val="0"/>
                                      <w:divBdr>
                                        <w:top w:val="none" w:sz="0" w:space="0" w:color="auto"/>
                                        <w:left w:val="none" w:sz="0" w:space="0" w:color="auto"/>
                                        <w:bottom w:val="none" w:sz="0" w:space="0" w:color="auto"/>
                                        <w:right w:val="none" w:sz="0" w:space="0" w:color="auto"/>
                                      </w:divBdr>
                                    </w:div>
                                  </w:divsChild>
                                </w:div>
                                <w:div w:id="1438253896">
                                  <w:marLeft w:val="0"/>
                                  <w:marRight w:val="0"/>
                                  <w:marTop w:val="0"/>
                                  <w:marBottom w:val="0"/>
                                  <w:divBdr>
                                    <w:top w:val="none" w:sz="0" w:space="0" w:color="auto"/>
                                    <w:left w:val="none" w:sz="0" w:space="0" w:color="auto"/>
                                    <w:bottom w:val="none" w:sz="0" w:space="0" w:color="auto"/>
                                    <w:right w:val="none" w:sz="0" w:space="0" w:color="auto"/>
                                  </w:divBdr>
                                  <w:divsChild>
                                    <w:div w:id="21381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889">
                              <w:marLeft w:val="0"/>
                              <w:marRight w:val="0"/>
                              <w:marTop w:val="0"/>
                              <w:marBottom w:val="0"/>
                              <w:divBdr>
                                <w:top w:val="none" w:sz="0" w:space="0" w:color="auto"/>
                                <w:left w:val="none" w:sz="0" w:space="0" w:color="auto"/>
                                <w:bottom w:val="none" w:sz="0" w:space="0" w:color="auto"/>
                                <w:right w:val="none" w:sz="0" w:space="0" w:color="auto"/>
                              </w:divBdr>
                            </w:div>
                            <w:div w:id="1258245818">
                              <w:marLeft w:val="0"/>
                              <w:marRight w:val="0"/>
                              <w:marTop w:val="0"/>
                              <w:marBottom w:val="0"/>
                              <w:divBdr>
                                <w:top w:val="none" w:sz="0" w:space="0" w:color="auto"/>
                                <w:left w:val="none" w:sz="0" w:space="0" w:color="auto"/>
                                <w:bottom w:val="none" w:sz="0" w:space="0" w:color="auto"/>
                                <w:right w:val="none" w:sz="0" w:space="0" w:color="auto"/>
                              </w:divBdr>
                              <w:divsChild>
                                <w:div w:id="19988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0405">
                      <w:marLeft w:val="0"/>
                      <w:marRight w:val="0"/>
                      <w:marTop w:val="0"/>
                      <w:marBottom w:val="0"/>
                      <w:divBdr>
                        <w:top w:val="none" w:sz="0" w:space="0" w:color="auto"/>
                        <w:left w:val="none" w:sz="0" w:space="0" w:color="auto"/>
                        <w:bottom w:val="none" w:sz="0" w:space="0" w:color="auto"/>
                        <w:right w:val="none" w:sz="0" w:space="0" w:color="auto"/>
                      </w:divBdr>
                      <w:divsChild>
                        <w:div w:id="756249308">
                          <w:marLeft w:val="0"/>
                          <w:marRight w:val="0"/>
                          <w:marTop w:val="0"/>
                          <w:marBottom w:val="0"/>
                          <w:divBdr>
                            <w:top w:val="none" w:sz="0" w:space="0" w:color="auto"/>
                            <w:left w:val="none" w:sz="0" w:space="0" w:color="auto"/>
                            <w:bottom w:val="none" w:sz="0" w:space="0" w:color="auto"/>
                            <w:right w:val="none" w:sz="0" w:space="0" w:color="auto"/>
                          </w:divBdr>
                          <w:divsChild>
                            <w:div w:id="1302345906">
                              <w:marLeft w:val="0"/>
                              <w:marRight w:val="0"/>
                              <w:marTop w:val="0"/>
                              <w:marBottom w:val="0"/>
                              <w:divBdr>
                                <w:top w:val="none" w:sz="0" w:space="0" w:color="auto"/>
                                <w:left w:val="none" w:sz="0" w:space="0" w:color="auto"/>
                                <w:bottom w:val="none" w:sz="0" w:space="0" w:color="auto"/>
                                <w:right w:val="none" w:sz="0" w:space="0" w:color="auto"/>
                              </w:divBdr>
                              <w:divsChild>
                                <w:div w:id="1128624345">
                                  <w:marLeft w:val="0"/>
                                  <w:marRight w:val="0"/>
                                  <w:marTop w:val="0"/>
                                  <w:marBottom w:val="0"/>
                                  <w:divBdr>
                                    <w:top w:val="none" w:sz="0" w:space="0" w:color="auto"/>
                                    <w:left w:val="none" w:sz="0" w:space="0" w:color="auto"/>
                                    <w:bottom w:val="single" w:sz="6" w:space="0" w:color="CCCCCC"/>
                                    <w:right w:val="none" w:sz="0" w:space="0" w:color="auto"/>
                                  </w:divBdr>
                                </w:div>
                                <w:div w:id="412556182">
                                  <w:marLeft w:val="0"/>
                                  <w:marRight w:val="0"/>
                                  <w:marTop w:val="0"/>
                                  <w:marBottom w:val="0"/>
                                  <w:divBdr>
                                    <w:top w:val="none" w:sz="0" w:space="0" w:color="auto"/>
                                    <w:left w:val="none" w:sz="0" w:space="0" w:color="auto"/>
                                    <w:bottom w:val="none" w:sz="0" w:space="0" w:color="auto"/>
                                    <w:right w:val="none" w:sz="0" w:space="0" w:color="auto"/>
                                  </w:divBdr>
                                  <w:divsChild>
                                    <w:div w:id="1839417870">
                                      <w:marLeft w:val="0"/>
                                      <w:marRight w:val="0"/>
                                      <w:marTop w:val="0"/>
                                      <w:marBottom w:val="0"/>
                                      <w:divBdr>
                                        <w:top w:val="none" w:sz="0" w:space="0" w:color="auto"/>
                                        <w:left w:val="none" w:sz="0" w:space="0" w:color="auto"/>
                                        <w:bottom w:val="none" w:sz="0" w:space="0" w:color="auto"/>
                                        <w:right w:val="none" w:sz="0" w:space="0" w:color="auto"/>
                                      </w:divBdr>
                                      <w:divsChild>
                                        <w:div w:id="1560283010">
                                          <w:marLeft w:val="0"/>
                                          <w:marRight w:val="0"/>
                                          <w:marTop w:val="0"/>
                                          <w:marBottom w:val="0"/>
                                          <w:divBdr>
                                            <w:top w:val="none" w:sz="0" w:space="0" w:color="auto"/>
                                            <w:left w:val="none" w:sz="0" w:space="0" w:color="auto"/>
                                            <w:bottom w:val="none" w:sz="0" w:space="0" w:color="auto"/>
                                            <w:right w:val="none" w:sz="0" w:space="0" w:color="auto"/>
                                          </w:divBdr>
                                        </w:div>
                                        <w:div w:id="398018935">
                                          <w:marLeft w:val="0"/>
                                          <w:marRight w:val="0"/>
                                          <w:marTop w:val="0"/>
                                          <w:marBottom w:val="0"/>
                                          <w:divBdr>
                                            <w:top w:val="none" w:sz="0" w:space="0" w:color="auto"/>
                                            <w:left w:val="none" w:sz="0" w:space="0" w:color="auto"/>
                                            <w:bottom w:val="none" w:sz="0" w:space="0" w:color="auto"/>
                                            <w:right w:val="none" w:sz="0" w:space="0" w:color="auto"/>
                                          </w:divBdr>
                                        </w:div>
                                        <w:div w:id="41100956">
                                          <w:marLeft w:val="0"/>
                                          <w:marRight w:val="0"/>
                                          <w:marTop w:val="0"/>
                                          <w:marBottom w:val="0"/>
                                          <w:divBdr>
                                            <w:top w:val="none" w:sz="0" w:space="0" w:color="auto"/>
                                            <w:left w:val="none" w:sz="0" w:space="0" w:color="auto"/>
                                            <w:bottom w:val="none" w:sz="0" w:space="0" w:color="auto"/>
                                            <w:right w:val="none" w:sz="0" w:space="0" w:color="auto"/>
                                          </w:divBdr>
                                        </w:div>
                                        <w:div w:id="1351180078">
                                          <w:marLeft w:val="0"/>
                                          <w:marRight w:val="0"/>
                                          <w:marTop w:val="0"/>
                                          <w:marBottom w:val="0"/>
                                          <w:divBdr>
                                            <w:top w:val="none" w:sz="0" w:space="0" w:color="auto"/>
                                            <w:left w:val="none" w:sz="0" w:space="0" w:color="auto"/>
                                            <w:bottom w:val="none" w:sz="0" w:space="0" w:color="auto"/>
                                            <w:right w:val="none" w:sz="0" w:space="0" w:color="auto"/>
                                          </w:divBdr>
                                        </w:div>
                                        <w:div w:id="172570375">
                                          <w:marLeft w:val="0"/>
                                          <w:marRight w:val="0"/>
                                          <w:marTop w:val="0"/>
                                          <w:marBottom w:val="0"/>
                                          <w:divBdr>
                                            <w:top w:val="none" w:sz="0" w:space="0" w:color="auto"/>
                                            <w:left w:val="none" w:sz="0" w:space="0" w:color="auto"/>
                                            <w:bottom w:val="none" w:sz="0" w:space="0" w:color="auto"/>
                                            <w:right w:val="none" w:sz="0" w:space="0" w:color="auto"/>
                                          </w:divBdr>
                                        </w:div>
                                        <w:div w:id="850880098">
                                          <w:marLeft w:val="0"/>
                                          <w:marRight w:val="0"/>
                                          <w:marTop w:val="0"/>
                                          <w:marBottom w:val="0"/>
                                          <w:divBdr>
                                            <w:top w:val="none" w:sz="0" w:space="0" w:color="auto"/>
                                            <w:left w:val="none" w:sz="0" w:space="0" w:color="auto"/>
                                            <w:bottom w:val="none" w:sz="0" w:space="0" w:color="auto"/>
                                            <w:right w:val="none" w:sz="0" w:space="0" w:color="auto"/>
                                          </w:divBdr>
                                        </w:div>
                                        <w:div w:id="16818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54331">
                              <w:marLeft w:val="0"/>
                              <w:marRight w:val="0"/>
                              <w:marTop w:val="0"/>
                              <w:marBottom w:val="0"/>
                              <w:divBdr>
                                <w:top w:val="none" w:sz="0" w:space="0" w:color="auto"/>
                                <w:left w:val="none" w:sz="0" w:space="0" w:color="auto"/>
                                <w:bottom w:val="none" w:sz="0" w:space="0" w:color="auto"/>
                                <w:right w:val="none" w:sz="0" w:space="0" w:color="auto"/>
                              </w:divBdr>
                              <w:divsChild>
                                <w:div w:id="1409687712">
                                  <w:marLeft w:val="0"/>
                                  <w:marRight w:val="0"/>
                                  <w:marTop w:val="0"/>
                                  <w:marBottom w:val="0"/>
                                  <w:divBdr>
                                    <w:top w:val="none" w:sz="0" w:space="0" w:color="auto"/>
                                    <w:left w:val="none" w:sz="0" w:space="0" w:color="auto"/>
                                    <w:bottom w:val="none" w:sz="0" w:space="0" w:color="auto"/>
                                    <w:right w:val="none" w:sz="0" w:space="0" w:color="auto"/>
                                  </w:divBdr>
                                  <w:divsChild>
                                    <w:div w:id="766577075">
                                      <w:marLeft w:val="0"/>
                                      <w:marRight w:val="0"/>
                                      <w:marTop w:val="0"/>
                                      <w:marBottom w:val="0"/>
                                      <w:divBdr>
                                        <w:top w:val="none" w:sz="0" w:space="0" w:color="auto"/>
                                        <w:left w:val="none" w:sz="0" w:space="0" w:color="auto"/>
                                        <w:bottom w:val="single" w:sz="6" w:space="0" w:color="CCCCCC"/>
                                        <w:right w:val="none" w:sz="0" w:space="0" w:color="auto"/>
                                      </w:divBdr>
                                    </w:div>
                                    <w:div w:id="1201356480">
                                      <w:marLeft w:val="0"/>
                                      <w:marRight w:val="0"/>
                                      <w:marTop w:val="0"/>
                                      <w:marBottom w:val="0"/>
                                      <w:divBdr>
                                        <w:top w:val="none" w:sz="0" w:space="0" w:color="auto"/>
                                        <w:left w:val="none" w:sz="0" w:space="0" w:color="auto"/>
                                        <w:bottom w:val="none" w:sz="0" w:space="0" w:color="auto"/>
                                        <w:right w:val="none" w:sz="0" w:space="0" w:color="auto"/>
                                      </w:divBdr>
                                      <w:divsChild>
                                        <w:div w:id="13433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7897">
                                  <w:marLeft w:val="0"/>
                                  <w:marRight w:val="0"/>
                                  <w:marTop w:val="0"/>
                                  <w:marBottom w:val="0"/>
                                  <w:divBdr>
                                    <w:top w:val="none" w:sz="0" w:space="0" w:color="auto"/>
                                    <w:left w:val="none" w:sz="0" w:space="0" w:color="auto"/>
                                    <w:bottom w:val="none" w:sz="0" w:space="0" w:color="auto"/>
                                    <w:right w:val="none" w:sz="0" w:space="0" w:color="auto"/>
                                  </w:divBdr>
                                  <w:divsChild>
                                    <w:div w:id="483395548">
                                      <w:marLeft w:val="0"/>
                                      <w:marRight w:val="0"/>
                                      <w:marTop w:val="0"/>
                                      <w:marBottom w:val="0"/>
                                      <w:divBdr>
                                        <w:top w:val="none" w:sz="0" w:space="0" w:color="auto"/>
                                        <w:left w:val="none" w:sz="0" w:space="0" w:color="auto"/>
                                        <w:bottom w:val="single" w:sz="6" w:space="0" w:color="CCCCCC"/>
                                        <w:right w:val="none" w:sz="0" w:space="0" w:color="auto"/>
                                      </w:divBdr>
                                    </w:div>
                                    <w:div w:id="1222911248">
                                      <w:marLeft w:val="0"/>
                                      <w:marRight w:val="0"/>
                                      <w:marTop w:val="0"/>
                                      <w:marBottom w:val="0"/>
                                      <w:divBdr>
                                        <w:top w:val="none" w:sz="0" w:space="0" w:color="auto"/>
                                        <w:left w:val="none" w:sz="0" w:space="0" w:color="auto"/>
                                        <w:bottom w:val="none" w:sz="0" w:space="0" w:color="auto"/>
                                        <w:right w:val="none" w:sz="0" w:space="0" w:color="auto"/>
                                      </w:divBdr>
                                      <w:divsChild>
                                        <w:div w:id="309017332">
                                          <w:marLeft w:val="0"/>
                                          <w:marRight w:val="0"/>
                                          <w:marTop w:val="0"/>
                                          <w:marBottom w:val="0"/>
                                          <w:divBdr>
                                            <w:top w:val="none" w:sz="0" w:space="0" w:color="auto"/>
                                            <w:left w:val="none" w:sz="0" w:space="0" w:color="auto"/>
                                            <w:bottom w:val="none" w:sz="0" w:space="0" w:color="auto"/>
                                            <w:right w:val="none" w:sz="0" w:space="0" w:color="auto"/>
                                          </w:divBdr>
                                          <w:divsChild>
                                            <w:div w:id="2092460467">
                                              <w:marLeft w:val="0"/>
                                              <w:marRight w:val="0"/>
                                              <w:marTop w:val="0"/>
                                              <w:marBottom w:val="0"/>
                                              <w:divBdr>
                                                <w:top w:val="none" w:sz="0" w:space="0" w:color="auto"/>
                                                <w:left w:val="none" w:sz="0" w:space="0" w:color="auto"/>
                                                <w:bottom w:val="none" w:sz="0" w:space="0" w:color="auto"/>
                                                <w:right w:val="none" w:sz="0" w:space="0" w:color="auto"/>
                                              </w:divBdr>
                                            </w:div>
                                            <w:div w:id="547182123">
                                              <w:marLeft w:val="0"/>
                                              <w:marRight w:val="0"/>
                                              <w:marTop w:val="0"/>
                                              <w:marBottom w:val="0"/>
                                              <w:divBdr>
                                                <w:top w:val="none" w:sz="0" w:space="0" w:color="auto"/>
                                                <w:left w:val="none" w:sz="0" w:space="0" w:color="auto"/>
                                                <w:bottom w:val="none" w:sz="0" w:space="0" w:color="auto"/>
                                                <w:right w:val="none" w:sz="0" w:space="0" w:color="auto"/>
                                              </w:divBdr>
                                            </w:div>
                                            <w:div w:id="1179153295">
                                              <w:marLeft w:val="0"/>
                                              <w:marRight w:val="0"/>
                                              <w:marTop w:val="0"/>
                                              <w:marBottom w:val="0"/>
                                              <w:divBdr>
                                                <w:top w:val="none" w:sz="0" w:space="0" w:color="auto"/>
                                                <w:left w:val="none" w:sz="0" w:space="0" w:color="auto"/>
                                                <w:bottom w:val="none" w:sz="0" w:space="0" w:color="auto"/>
                                                <w:right w:val="none" w:sz="0" w:space="0" w:color="auto"/>
                                              </w:divBdr>
                                            </w:div>
                                            <w:div w:id="1777208370">
                                              <w:marLeft w:val="0"/>
                                              <w:marRight w:val="0"/>
                                              <w:marTop w:val="0"/>
                                              <w:marBottom w:val="0"/>
                                              <w:divBdr>
                                                <w:top w:val="none" w:sz="0" w:space="0" w:color="auto"/>
                                                <w:left w:val="none" w:sz="0" w:space="0" w:color="auto"/>
                                                <w:bottom w:val="none" w:sz="0" w:space="0" w:color="auto"/>
                                                <w:right w:val="none" w:sz="0" w:space="0" w:color="auto"/>
                                              </w:divBdr>
                                            </w:div>
                                            <w:div w:id="14457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85340">
                              <w:marLeft w:val="0"/>
                              <w:marRight w:val="0"/>
                              <w:marTop w:val="0"/>
                              <w:marBottom w:val="0"/>
                              <w:divBdr>
                                <w:top w:val="none" w:sz="0" w:space="0" w:color="auto"/>
                                <w:left w:val="none" w:sz="0" w:space="0" w:color="auto"/>
                                <w:bottom w:val="none" w:sz="0" w:space="0" w:color="auto"/>
                                <w:right w:val="none" w:sz="0" w:space="0" w:color="auto"/>
                              </w:divBdr>
                              <w:divsChild>
                                <w:div w:id="1745563955">
                                  <w:marLeft w:val="0"/>
                                  <w:marRight w:val="0"/>
                                  <w:marTop w:val="0"/>
                                  <w:marBottom w:val="0"/>
                                  <w:divBdr>
                                    <w:top w:val="none" w:sz="0" w:space="0" w:color="auto"/>
                                    <w:left w:val="none" w:sz="0" w:space="0" w:color="auto"/>
                                    <w:bottom w:val="single" w:sz="6" w:space="0" w:color="CCCCCC"/>
                                    <w:right w:val="none" w:sz="0" w:space="0" w:color="auto"/>
                                  </w:divBdr>
                                </w:div>
                                <w:div w:id="14285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537">
              <w:marLeft w:val="0"/>
              <w:marRight w:val="0"/>
              <w:marTop w:val="0"/>
              <w:marBottom w:val="0"/>
              <w:divBdr>
                <w:top w:val="none" w:sz="0" w:space="0" w:color="auto"/>
                <w:left w:val="none" w:sz="0" w:space="0" w:color="auto"/>
                <w:bottom w:val="none" w:sz="0" w:space="0" w:color="auto"/>
                <w:right w:val="none" w:sz="0" w:space="0" w:color="auto"/>
              </w:divBdr>
              <w:divsChild>
                <w:div w:id="325982777">
                  <w:marLeft w:val="0"/>
                  <w:marRight w:val="0"/>
                  <w:marTop w:val="0"/>
                  <w:marBottom w:val="0"/>
                  <w:divBdr>
                    <w:top w:val="none" w:sz="0" w:space="0" w:color="auto"/>
                    <w:left w:val="none" w:sz="0" w:space="0" w:color="auto"/>
                    <w:bottom w:val="none" w:sz="0" w:space="0" w:color="auto"/>
                    <w:right w:val="none" w:sz="0" w:space="0" w:color="auto"/>
                  </w:divBdr>
                </w:div>
              </w:divsChild>
            </w:div>
            <w:div w:id="1302034019">
              <w:marLeft w:val="0"/>
              <w:marRight w:val="0"/>
              <w:marTop w:val="0"/>
              <w:marBottom w:val="0"/>
              <w:divBdr>
                <w:top w:val="none" w:sz="0" w:space="0" w:color="auto"/>
                <w:left w:val="none" w:sz="0" w:space="0" w:color="auto"/>
                <w:bottom w:val="none" w:sz="0" w:space="0" w:color="auto"/>
                <w:right w:val="none" w:sz="0" w:space="0" w:color="auto"/>
              </w:divBdr>
              <w:divsChild>
                <w:div w:id="1615285692">
                  <w:marLeft w:val="0"/>
                  <w:marRight w:val="0"/>
                  <w:marTop w:val="0"/>
                  <w:marBottom w:val="0"/>
                  <w:divBdr>
                    <w:top w:val="none" w:sz="0" w:space="0" w:color="auto"/>
                    <w:left w:val="none" w:sz="0" w:space="0" w:color="auto"/>
                    <w:bottom w:val="none" w:sz="0" w:space="0" w:color="auto"/>
                    <w:right w:val="none" w:sz="0" w:space="0" w:color="auto"/>
                  </w:divBdr>
                  <w:divsChild>
                    <w:div w:id="2076665549">
                      <w:marLeft w:val="0"/>
                      <w:marRight w:val="0"/>
                      <w:marTop w:val="0"/>
                      <w:marBottom w:val="0"/>
                      <w:divBdr>
                        <w:top w:val="none" w:sz="0" w:space="0" w:color="auto"/>
                        <w:left w:val="none" w:sz="0" w:space="0" w:color="auto"/>
                        <w:bottom w:val="none" w:sz="0" w:space="0" w:color="auto"/>
                        <w:right w:val="none" w:sz="0" w:space="0" w:color="auto"/>
                      </w:divBdr>
                      <w:divsChild>
                        <w:div w:id="12153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72506">
          <w:marLeft w:val="0"/>
          <w:marRight w:val="0"/>
          <w:marTop w:val="0"/>
          <w:marBottom w:val="0"/>
          <w:divBdr>
            <w:top w:val="none" w:sz="0" w:space="0" w:color="auto"/>
            <w:left w:val="none" w:sz="0" w:space="0" w:color="auto"/>
            <w:bottom w:val="none" w:sz="0" w:space="0" w:color="auto"/>
            <w:right w:val="none" w:sz="0" w:space="0" w:color="auto"/>
          </w:divBdr>
          <w:divsChild>
            <w:div w:id="2135562899">
              <w:marLeft w:val="0"/>
              <w:marRight w:val="0"/>
              <w:marTop w:val="0"/>
              <w:marBottom w:val="0"/>
              <w:divBdr>
                <w:top w:val="none" w:sz="0" w:space="0" w:color="auto"/>
                <w:left w:val="none" w:sz="0" w:space="0" w:color="auto"/>
                <w:bottom w:val="none" w:sz="0" w:space="0" w:color="auto"/>
                <w:right w:val="none" w:sz="0" w:space="0" w:color="auto"/>
              </w:divBdr>
              <w:divsChild>
                <w:div w:id="785000284">
                  <w:marLeft w:val="0"/>
                  <w:marRight w:val="0"/>
                  <w:marTop w:val="0"/>
                  <w:marBottom w:val="0"/>
                  <w:divBdr>
                    <w:top w:val="none" w:sz="0" w:space="0" w:color="auto"/>
                    <w:left w:val="none" w:sz="0" w:space="0" w:color="auto"/>
                    <w:bottom w:val="none" w:sz="0" w:space="0" w:color="auto"/>
                    <w:right w:val="none" w:sz="0" w:space="0" w:color="auto"/>
                  </w:divBdr>
                  <w:divsChild>
                    <w:div w:id="1504592121">
                      <w:marLeft w:val="0"/>
                      <w:marRight w:val="0"/>
                      <w:marTop w:val="0"/>
                      <w:marBottom w:val="0"/>
                      <w:divBdr>
                        <w:top w:val="none" w:sz="0" w:space="0" w:color="auto"/>
                        <w:left w:val="none" w:sz="0" w:space="0" w:color="auto"/>
                        <w:bottom w:val="none" w:sz="0" w:space="0" w:color="auto"/>
                        <w:right w:val="none" w:sz="0" w:space="0" w:color="auto"/>
                      </w:divBdr>
                    </w:div>
                  </w:divsChild>
                </w:div>
                <w:div w:id="1222450234">
                  <w:marLeft w:val="0"/>
                  <w:marRight w:val="0"/>
                  <w:marTop w:val="0"/>
                  <w:marBottom w:val="0"/>
                  <w:divBdr>
                    <w:top w:val="none" w:sz="0" w:space="0" w:color="auto"/>
                    <w:left w:val="none" w:sz="0" w:space="0" w:color="auto"/>
                    <w:bottom w:val="none" w:sz="0" w:space="0" w:color="auto"/>
                    <w:right w:val="none" w:sz="0" w:space="0" w:color="auto"/>
                  </w:divBdr>
                  <w:divsChild>
                    <w:div w:id="1174801577">
                      <w:marLeft w:val="0"/>
                      <w:marRight w:val="0"/>
                      <w:marTop w:val="0"/>
                      <w:marBottom w:val="0"/>
                      <w:divBdr>
                        <w:top w:val="none" w:sz="0" w:space="0" w:color="auto"/>
                        <w:left w:val="none" w:sz="0" w:space="0" w:color="auto"/>
                        <w:bottom w:val="none" w:sz="0" w:space="0" w:color="auto"/>
                        <w:right w:val="none" w:sz="0" w:space="0" w:color="auto"/>
                      </w:divBdr>
                      <w:divsChild>
                        <w:div w:id="188960058">
                          <w:marLeft w:val="2766"/>
                          <w:marRight w:val="0"/>
                          <w:marTop w:val="90"/>
                          <w:marBottom w:val="0"/>
                          <w:divBdr>
                            <w:top w:val="none" w:sz="0" w:space="0" w:color="auto"/>
                            <w:left w:val="none" w:sz="0" w:space="0" w:color="auto"/>
                            <w:bottom w:val="none" w:sz="0" w:space="0" w:color="auto"/>
                            <w:right w:val="none" w:sz="0" w:space="0" w:color="auto"/>
                          </w:divBdr>
                        </w:div>
                      </w:divsChild>
                    </w:div>
                  </w:divsChild>
                </w:div>
                <w:div w:id="2090153701">
                  <w:marLeft w:val="0"/>
                  <w:marRight w:val="0"/>
                  <w:marTop w:val="0"/>
                  <w:marBottom w:val="0"/>
                  <w:divBdr>
                    <w:top w:val="none" w:sz="0" w:space="0" w:color="auto"/>
                    <w:left w:val="none" w:sz="0" w:space="0" w:color="auto"/>
                    <w:bottom w:val="none" w:sz="0" w:space="0" w:color="auto"/>
                    <w:right w:val="none" w:sz="0" w:space="0" w:color="auto"/>
                  </w:divBdr>
                </w:div>
              </w:divsChild>
            </w:div>
            <w:div w:id="1818379782">
              <w:marLeft w:val="0"/>
              <w:marRight w:val="0"/>
              <w:marTop w:val="0"/>
              <w:marBottom w:val="0"/>
              <w:divBdr>
                <w:top w:val="none" w:sz="0" w:space="0" w:color="auto"/>
                <w:left w:val="none" w:sz="0" w:space="0" w:color="auto"/>
                <w:bottom w:val="none" w:sz="0" w:space="0" w:color="auto"/>
                <w:right w:val="none" w:sz="0" w:space="0" w:color="auto"/>
              </w:divBdr>
            </w:div>
            <w:div w:id="1243490949">
              <w:marLeft w:val="0"/>
              <w:marRight w:val="0"/>
              <w:marTop w:val="0"/>
              <w:marBottom w:val="0"/>
              <w:divBdr>
                <w:top w:val="none" w:sz="0" w:space="0" w:color="auto"/>
                <w:left w:val="none" w:sz="0" w:space="0" w:color="auto"/>
                <w:bottom w:val="none" w:sz="0" w:space="0" w:color="auto"/>
                <w:right w:val="none" w:sz="0" w:space="0" w:color="auto"/>
              </w:divBdr>
            </w:div>
            <w:div w:id="1681156523">
              <w:marLeft w:val="0"/>
              <w:marRight w:val="0"/>
              <w:marTop w:val="0"/>
              <w:marBottom w:val="0"/>
              <w:divBdr>
                <w:top w:val="none" w:sz="0" w:space="0" w:color="auto"/>
                <w:left w:val="none" w:sz="0" w:space="0" w:color="auto"/>
                <w:bottom w:val="none" w:sz="0" w:space="0" w:color="auto"/>
                <w:right w:val="none" w:sz="0" w:space="0" w:color="auto"/>
              </w:divBdr>
            </w:div>
          </w:divsChild>
        </w:div>
        <w:div w:id="1849637712">
          <w:marLeft w:val="0"/>
          <w:marRight w:val="0"/>
          <w:marTop w:val="0"/>
          <w:marBottom w:val="0"/>
          <w:divBdr>
            <w:top w:val="none" w:sz="0" w:space="0" w:color="auto"/>
            <w:left w:val="none" w:sz="0" w:space="0" w:color="auto"/>
            <w:bottom w:val="none" w:sz="0" w:space="0" w:color="auto"/>
            <w:right w:val="none" w:sz="0" w:space="0" w:color="auto"/>
          </w:divBdr>
          <w:divsChild>
            <w:div w:id="707874884">
              <w:marLeft w:val="0"/>
              <w:marRight w:val="0"/>
              <w:marTop w:val="0"/>
              <w:marBottom w:val="0"/>
              <w:divBdr>
                <w:top w:val="none" w:sz="0" w:space="0" w:color="auto"/>
                <w:left w:val="none" w:sz="0" w:space="0" w:color="auto"/>
                <w:bottom w:val="none" w:sz="0" w:space="0" w:color="auto"/>
                <w:right w:val="none" w:sz="0" w:space="0" w:color="auto"/>
              </w:divBdr>
              <w:divsChild>
                <w:div w:id="1165435137">
                  <w:marLeft w:val="0"/>
                  <w:marRight w:val="0"/>
                  <w:marTop w:val="0"/>
                  <w:marBottom w:val="0"/>
                  <w:divBdr>
                    <w:top w:val="none" w:sz="0" w:space="0" w:color="auto"/>
                    <w:left w:val="none" w:sz="0" w:space="0" w:color="auto"/>
                    <w:bottom w:val="none" w:sz="0" w:space="0" w:color="auto"/>
                    <w:right w:val="none" w:sz="0" w:space="0" w:color="auto"/>
                  </w:divBdr>
                  <w:divsChild>
                    <w:div w:id="19283670">
                      <w:marLeft w:val="0"/>
                      <w:marRight w:val="0"/>
                      <w:marTop w:val="0"/>
                      <w:marBottom w:val="0"/>
                      <w:divBdr>
                        <w:top w:val="none" w:sz="0" w:space="0" w:color="auto"/>
                        <w:left w:val="none" w:sz="0" w:space="0" w:color="auto"/>
                        <w:bottom w:val="none" w:sz="0" w:space="0" w:color="auto"/>
                        <w:right w:val="none" w:sz="0" w:space="0" w:color="auto"/>
                      </w:divBdr>
                      <w:divsChild>
                        <w:div w:id="248316251">
                          <w:marLeft w:val="0"/>
                          <w:marRight w:val="0"/>
                          <w:marTop w:val="0"/>
                          <w:marBottom w:val="0"/>
                          <w:divBdr>
                            <w:top w:val="none" w:sz="0" w:space="0" w:color="auto"/>
                            <w:left w:val="none" w:sz="0" w:space="0" w:color="auto"/>
                            <w:bottom w:val="none" w:sz="0" w:space="0" w:color="auto"/>
                            <w:right w:val="none" w:sz="0" w:space="0" w:color="auto"/>
                          </w:divBdr>
                        </w:div>
                        <w:div w:id="156193583">
                          <w:marLeft w:val="0"/>
                          <w:marRight w:val="0"/>
                          <w:marTop w:val="0"/>
                          <w:marBottom w:val="0"/>
                          <w:divBdr>
                            <w:top w:val="none" w:sz="0" w:space="0" w:color="auto"/>
                            <w:left w:val="none" w:sz="0" w:space="0" w:color="auto"/>
                            <w:bottom w:val="none" w:sz="0" w:space="0" w:color="auto"/>
                            <w:right w:val="none" w:sz="0" w:space="0" w:color="auto"/>
                          </w:divBdr>
                        </w:div>
                        <w:div w:id="15798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hyperlink" Target="https://www.utorrent.com/webpro-offer/?utm_source=Lavasoft&amp;utm_medium=version_1.0&amp;utm_campaign=Scanner" TargetMode="External"/><Relationship Id="rId26" Type="http://schemas.openxmlformats.org/officeDocument/2006/relationships/hyperlink" Target="mailto:pcsoftwareinfo.com" TargetMode="External"/><Relationship Id="rId3" Type="http://schemas.openxmlformats.org/officeDocument/2006/relationships/settings" Target="settings.xml"/><Relationship Id="rId21" Type="http://schemas.openxmlformats.org/officeDocument/2006/relationships/image" Target="media/image12.svg"/><Relationship Id="rId7" Type="http://schemas.openxmlformats.org/officeDocument/2006/relationships/hyperlink" Target="https://www.utorrent.com/webpro-offer/?utm_source=Lavasoft&amp;utm_medium=version_1.0&amp;utm_campaign=Scanner" TargetMode="External"/><Relationship Id="rId12" Type="http://schemas.openxmlformats.org/officeDocument/2006/relationships/image" Target="media/image6.png"/><Relationship Id="rId17" Type="http://schemas.openxmlformats.org/officeDocument/2006/relationships/image" Target="media/image10.svg"/><Relationship Id="rId25" Type="http://schemas.openxmlformats.org/officeDocument/2006/relationships/hyperlink" Target="mailto:support@torrentscanner.zendesk.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torrent.com/webpro-offer/?utm_source=Lavasoft&amp;utm_medium=version_1.0&amp;utm_campaign=Scanner" TargetMode="External"/><Relationship Id="rId11" Type="http://schemas.openxmlformats.org/officeDocument/2006/relationships/image" Target="media/image5.svg"/><Relationship Id="rId24" Type="http://schemas.openxmlformats.org/officeDocument/2006/relationships/hyperlink" Target="https://www.adaware.com/privacy-policy/" TargetMode="External"/><Relationship Id="rId5" Type="http://schemas.openxmlformats.org/officeDocument/2006/relationships/image" Target="media/image1.png"/><Relationship Id="rId15" Type="http://schemas.openxmlformats.org/officeDocument/2006/relationships/control" Target="activeX/activeX1.xml"/><Relationship Id="rId23" Type="http://schemas.openxmlformats.org/officeDocument/2006/relationships/hyperlink" Target="https://www.adaware.com/CCPA/"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utorrent.com/webpro-offer/?utm_source=Lavasoft&amp;utm_medium=version_1.0&amp;utm_campaign=Scanner"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wmf"/><Relationship Id="rId22" Type="http://schemas.openxmlformats.org/officeDocument/2006/relationships/hyperlink" Target="chrome-extension://aegnopegbbhjeeiganiajffnalhlkkjb/faq.html" TargetMode="External"/><Relationship Id="rId27" Type="http://schemas.openxmlformats.org/officeDocument/2006/relationships/hyperlink" Target="https://pcsoftwareinfo.com/contact.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1238</Words>
  <Characters>12596</Characters>
  <Application>Microsoft Office Word</Application>
  <DocSecurity>0</DocSecurity>
  <Lines>104</Lines>
  <Paragraphs>27</Paragraphs>
  <ScaleCrop>false</ScaleCrop>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 C# Delegate(델리게이트), C#델리게이트체인,delegate chain, 버블정렬,Bubble Sort</dc:title>
  <dc:subject/>
  <dc:creator>Hwang Bradly</dc:creator>
  <cp:keywords/>
  <dc:description/>
  <cp:lastModifiedBy>Hwang Bradly</cp:lastModifiedBy>
  <cp:revision>49</cp:revision>
  <dcterms:created xsi:type="dcterms:W3CDTF">2023-08-29T06:49:00Z</dcterms:created>
  <dcterms:modified xsi:type="dcterms:W3CDTF">2023-08-30T00:29:00Z</dcterms:modified>
</cp:coreProperties>
</file>